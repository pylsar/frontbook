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892" w:rsidRPr="00024892" w:rsidRDefault="00024892" w:rsidP="0002489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16"/>
          <w:szCs w:val="16"/>
          <w:lang w:val="en-US" w:eastAsia="ru-RU"/>
        </w:rPr>
      </w:pPr>
      <w:r w:rsidRPr="00024892">
        <w:rPr>
          <w:rFonts w:ascii="Segoe UI" w:eastAsia="Times New Roman" w:hAnsi="Segoe UI" w:cs="Segoe UI"/>
          <w:color w:val="172B4D"/>
          <w:spacing w:val="-2"/>
          <w:sz w:val="16"/>
          <w:szCs w:val="16"/>
          <w:lang w:val="en-US" w:eastAsia="ru-RU"/>
        </w:rPr>
        <w:t>Headings</w:t>
      </w:r>
    </w:p>
    <w:p w:rsidR="00024892" w:rsidRPr="00024892" w:rsidRDefault="00024892" w:rsidP="0002489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</w:pPr>
      <w:r w:rsidRPr="00024892"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  <w:t>To create a header, place "</w:t>
      </w:r>
      <w:proofErr w:type="spellStart"/>
      <w:r w:rsidRPr="00024892"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  <w:t>hn.</w:t>
      </w:r>
      <w:proofErr w:type="spellEnd"/>
      <w:r w:rsidRPr="00024892"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  <w:t xml:space="preserve"> " at the start of the line (where n can be a number from 1-6).</w:t>
      </w:r>
    </w:p>
    <w:tbl>
      <w:tblPr>
        <w:tblW w:w="9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5265"/>
      </w:tblGrid>
      <w:tr w:rsidR="00024892" w:rsidRPr="00024892" w:rsidTr="00024892">
        <w:trPr>
          <w:tblHeader/>
        </w:trPr>
        <w:tc>
          <w:tcPr>
            <w:tcW w:w="4665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  <w:t>Notation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  <w:t>Comment</w:t>
            </w:r>
            <w:proofErr w:type="spellEnd"/>
          </w:p>
        </w:tc>
      </w:tr>
      <w:tr w:rsidR="00024892" w:rsidRPr="00024892" w:rsidTr="00024892">
        <w:tc>
          <w:tcPr>
            <w:tcW w:w="0" w:type="auto"/>
            <w:tcBorders>
              <w:top w:val="single" w:sz="6" w:space="0" w:color="DFE1E6"/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h1.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Biggest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heading</w:t>
            </w:r>
            <w:proofErr w:type="spellEnd"/>
          </w:p>
        </w:tc>
        <w:tc>
          <w:tcPr>
            <w:tcW w:w="0" w:type="auto"/>
            <w:tcBorders>
              <w:top w:val="single" w:sz="6" w:space="0" w:color="DFE1E6"/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outlineLvl w:val="0"/>
              <w:rPr>
                <w:rFonts w:ascii="Segoe UI" w:eastAsia="Times New Roman" w:hAnsi="Segoe UI" w:cs="Segoe UI"/>
                <w:color w:val="172B4D"/>
                <w:spacing w:val="-2"/>
                <w:kern w:val="36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pacing w:val="-2"/>
                <w:kern w:val="36"/>
                <w:sz w:val="16"/>
                <w:szCs w:val="16"/>
                <w:lang w:eastAsia="ru-RU"/>
              </w:rPr>
              <w:t>Biggest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pacing w:val="-2"/>
                <w:kern w:val="36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pacing w:val="-2"/>
                <w:kern w:val="36"/>
                <w:sz w:val="16"/>
                <w:szCs w:val="16"/>
                <w:lang w:eastAsia="ru-RU"/>
              </w:rPr>
              <w:t>heading</w:t>
            </w:r>
            <w:proofErr w:type="spellEnd"/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h2.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Bigger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heading</w:t>
            </w:r>
            <w:proofErr w:type="spellEnd"/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pacing w:val="-2"/>
                <w:sz w:val="16"/>
                <w:szCs w:val="16"/>
                <w:lang w:eastAsia="ru-RU"/>
              </w:rPr>
              <w:t>Bigger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pacing w:val="-2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pacing w:val="-2"/>
                <w:sz w:val="16"/>
                <w:szCs w:val="16"/>
                <w:lang w:eastAsia="ru-RU"/>
              </w:rPr>
              <w:t>heading</w:t>
            </w:r>
            <w:proofErr w:type="spellEnd"/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h3.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Big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heading</w:t>
            </w:r>
            <w:proofErr w:type="spellEnd"/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outlineLvl w:val="2"/>
              <w:rPr>
                <w:rFonts w:ascii="Segoe UI" w:eastAsia="Times New Roman" w:hAnsi="Segoe UI" w:cs="Segoe UI"/>
                <w:color w:val="172B4D"/>
                <w:spacing w:val="-1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pacing w:val="-1"/>
                <w:sz w:val="16"/>
                <w:szCs w:val="16"/>
                <w:lang w:eastAsia="ru-RU"/>
              </w:rPr>
              <w:t>Big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pacing w:val="-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pacing w:val="-1"/>
                <w:sz w:val="16"/>
                <w:szCs w:val="16"/>
                <w:lang w:eastAsia="ru-RU"/>
              </w:rPr>
              <w:t>heading</w:t>
            </w:r>
            <w:proofErr w:type="spellEnd"/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h4.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Normal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heading</w:t>
            </w:r>
            <w:proofErr w:type="spellEnd"/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outlineLvl w:val="3"/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16"/>
                <w:szCs w:val="16"/>
                <w:lang w:eastAsia="ru-RU"/>
              </w:rPr>
              <w:t>Normal</w:t>
            </w:r>
            <w:proofErr w:type="spellEnd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16"/>
                <w:szCs w:val="16"/>
                <w:lang w:eastAsia="ru-RU"/>
              </w:rPr>
              <w:t>heading</w:t>
            </w:r>
            <w:proofErr w:type="spellEnd"/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h5.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Small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heading</w:t>
            </w:r>
            <w:proofErr w:type="spellEnd"/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outlineLvl w:val="4"/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Small</w:t>
            </w:r>
            <w:proofErr w:type="spellEnd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heading</w:t>
            </w:r>
            <w:proofErr w:type="spellEnd"/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h6.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Smallest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heading</w:t>
            </w:r>
            <w:proofErr w:type="spellEnd"/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outlineLvl w:val="5"/>
              <w:rPr>
                <w:rFonts w:ascii="Segoe UI" w:eastAsia="Times New Roman" w:hAnsi="Segoe UI" w:cs="Segoe UI"/>
                <w:b/>
                <w:bCs/>
                <w:color w:val="6B778C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6B778C"/>
                <w:sz w:val="16"/>
                <w:szCs w:val="16"/>
                <w:lang w:eastAsia="ru-RU"/>
              </w:rPr>
              <w:t>Smallest</w:t>
            </w:r>
            <w:proofErr w:type="spellEnd"/>
            <w:r w:rsidRPr="00024892">
              <w:rPr>
                <w:rFonts w:ascii="Segoe UI" w:eastAsia="Times New Roman" w:hAnsi="Segoe UI" w:cs="Segoe UI"/>
                <w:b/>
                <w:bCs/>
                <w:color w:val="6B778C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6B778C"/>
                <w:sz w:val="16"/>
                <w:szCs w:val="16"/>
                <w:lang w:eastAsia="ru-RU"/>
              </w:rPr>
              <w:t>heading</w:t>
            </w:r>
            <w:proofErr w:type="spellEnd"/>
          </w:p>
        </w:tc>
      </w:tr>
    </w:tbl>
    <w:p w:rsidR="00024892" w:rsidRPr="00024892" w:rsidRDefault="00024892" w:rsidP="00024892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16"/>
          <w:szCs w:val="16"/>
          <w:lang w:eastAsia="ru-RU"/>
        </w:rPr>
      </w:pPr>
      <w:proofErr w:type="spellStart"/>
      <w:r w:rsidRPr="00024892">
        <w:rPr>
          <w:rFonts w:ascii="Segoe UI" w:eastAsia="Times New Roman" w:hAnsi="Segoe UI" w:cs="Segoe UI"/>
          <w:color w:val="172B4D"/>
          <w:spacing w:val="-2"/>
          <w:sz w:val="16"/>
          <w:szCs w:val="16"/>
          <w:lang w:eastAsia="ru-RU"/>
        </w:rPr>
        <w:t>Text</w:t>
      </w:r>
      <w:proofErr w:type="spellEnd"/>
      <w:r w:rsidRPr="00024892">
        <w:rPr>
          <w:rFonts w:ascii="Segoe UI" w:eastAsia="Times New Roman" w:hAnsi="Segoe UI" w:cs="Segoe UI"/>
          <w:color w:val="172B4D"/>
          <w:spacing w:val="-2"/>
          <w:sz w:val="16"/>
          <w:szCs w:val="16"/>
          <w:lang w:eastAsia="ru-RU"/>
        </w:rPr>
        <w:t xml:space="preserve"> </w:t>
      </w:r>
      <w:proofErr w:type="spellStart"/>
      <w:r w:rsidRPr="00024892">
        <w:rPr>
          <w:rFonts w:ascii="Segoe UI" w:eastAsia="Times New Roman" w:hAnsi="Segoe UI" w:cs="Segoe UI"/>
          <w:color w:val="172B4D"/>
          <w:spacing w:val="-2"/>
          <w:sz w:val="16"/>
          <w:szCs w:val="16"/>
          <w:lang w:eastAsia="ru-RU"/>
        </w:rPr>
        <w:t>Effects</w:t>
      </w:r>
      <w:proofErr w:type="spellEnd"/>
    </w:p>
    <w:p w:rsidR="00024892" w:rsidRPr="00024892" w:rsidRDefault="00024892" w:rsidP="0002489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</w:pPr>
      <w:r w:rsidRPr="00024892"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  <w:t>Text effects are used to change the formatting of words and sentences.</w:t>
      </w:r>
    </w:p>
    <w:tbl>
      <w:tblPr>
        <w:tblW w:w="9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5265"/>
      </w:tblGrid>
      <w:tr w:rsidR="00024892" w:rsidRPr="00024892" w:rsidTr="00024892">
        <w:trPr>
          <w:tblHeader/>
        </w:trPr>
        <w:tc>
          <w:tcPr>
            <w:tcW w:w="4665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  <w:t>Notation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  <w:t>Comment</w:t>
            </w:r>
            <w:proofErr w:type="spellEnd"/>
          </w:p>
        </w:tc>
      </w:tr>
      <w:tr w:rsidR="00024892" w:rsidRPr="00024892" w:rsidTr="00024892">
        <w:tc>
          <w:tcPr>
            <w:tcW w:w="0" w:type="auto"/>
            <w:tcBorders>
              <w:top w:val="single" w:sz="6" w:space="0" w:color="DFE1E6"/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*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strong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DFE1E6"/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Makes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text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 </w:t>
            </w: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strong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.</w:t>
            </w:r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_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emphasis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_</w:t>
            </w: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Makes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text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 </w:t>
            </w:r>
            <w:proofErr w:type="spellStart"/>
            <w:r w:rsidRPr="00024892">
              <w:rPr>
                <w:rFonts w:ascii="Segoe UI" w:eastAsia="Times New Roman" w:hAnsi="Segoe UI" w:cs="Segoe UI"/>
                <w:i/>
                <w:iCs/>
                <w:color w:val="172B4D"/>
                <w:sz w:val="16"/>
                <w:szCs w:val="16"/>
                <w:lang w:eastAsia="ru-RU"/>
              </w:rPr>
              <w:t>emphasis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..</w:t>
            </w:r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??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citation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??</w:t>
            </w: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Makes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text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in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 </w:t>
            </w:r>
            <w:proofErr w:type="spellStart"/>
            <w:r w:rsidRPr="00024892">
              <w:rPr>
                <w:rFonts w:ascii="Segoe UI" w:eastAsia="Times New Roman" w:hAnsi="Segoe UI" w:cs="Segoe UI"/>
                <w:i/>
                <w:iCs/>
                <w:color w:val="172B4D"/>
                <w:sz w:val="16"/>
                <w:szCs w:val="16"/>
                <w:lang w:eastAsia="ru-RU"/>
              </w:rPr>
              <w:t>citation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.</w:t>
            </w:r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-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deleted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-</w:t>
            </w: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Makes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text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as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 </w:t>
            </w:r>
            <w:del w:id="0" w:author="Unknown">
              <w:r w:rsidRPr="00024892">
                <w:rPr>
                  <w:rFonts w:ascii="Segoe UI" w:eastAsia="Times New Roman" w:hAnsi="Segoe UI" w:cs="Segoe UI"/>
                  <w:color w:val="172B4D"/>
                  <w:sz w:val="16"/>
                  <w:szCs w:val="16"/>
                  <w:lang w:eastAsia="ru-RU"/>
                </w:rPr>
                <w:delText>deleted</w:delText>
              </w:r>
            </w:del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.</w:t>
            </w:r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+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inserted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+</w:t>
            </w: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Makes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text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as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 </w:t>
            </w:r>
            <w:proofErr w:type="spellStart"/>
            <w:ins w:id="1" w:author="Unknown">
              <w:r w:rsidRPr="00024892">
                <w:rPr>
                  <w:rFonts w:ascii="Segoe UI" w:eastAsia="Times New Roman" w:hAnsi="Segoe UI" w:cs="Segoe UI"/>
                  <w:color w:val="172B4D"/>
                  <w:sz w:val="16"/>
                  <w:szCs w:val="16"/>
                  <w:lang w:eastAsia="ru-RU"/>
                </w:rPr>
                <w:t>inserted</w:t>
              </w:r>
            </w:ins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.</w:t>
            </w:r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^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superscript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^</w:t>
            </w: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Makes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text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in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 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vertAlign w:val="superscript"/>
                <w:lang w:eastAsia="ru-RU"/>
              </w:rPr>
              <w:t>superscript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.</w:t>
            </w:r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~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subscript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~</w:t>
            </w: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Makes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text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in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 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vertAlign w:val="subscript"/>
                <w:lang w:eastAsia="ru-RU"/>
              </w:rPr>
              <w:t>subscript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.</w:t>
            </w:r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{{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monospaced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}}</w:t>
            </w: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Makes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text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as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 </w:t>
            </w:r>
            <w:proofErr w:type="spellStart"/>
            <w:r w:rsidRPr="00024892"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  <w:t>monospaced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.</w:t>
            </w:r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</w:pP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bq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. Some block quoted text</w:t>
            </w: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To make an entire paragraph into a block quotation, place "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bq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. " before it.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Example:</w:t>
            </w:r>
          </w:p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7A869A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7A869A"/>
                <w:sz w:val="16"/>
                <w:szCs w:val="16"/>
                <w:lang w:val="en-US" w:eastAsia="ru-RU"/>
              </w:rPr>
              <w:t>Some block quoted text</w:t>
            </w:r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{quote}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lastRenderedPageBreak/>
              <w:t xml:space="preserve">    here is quotable</w:t>
            </w: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br/>
              <w:t xml:space="preserve"> content to be quoted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{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quote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}</w:t>
            </w:r>
          </w:p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7A869A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lastRenderedPageBreak/>
              <w:t>Quote a block of text that's longer than one paragraph.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lastRenderedPageBreak/>
              <w:t>Example:</w:t>
            </w:r>
          </w:p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7A869A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7A869A"/>
                <w:sz w:val="16"/>
                <w:szCs w:val="16"/>
                <w:lang w:val="en-US" w:eastAsia="ru-RU"/>
              </w:rPr>
              <w:t>here is quotable</w:t>
            </w:r>
            <w:r w:rsidRPr="00024892">
              <w:rPr>
                <w:rFonts w:ascii="Segoe UI" w:eastAsia="Times New Roman" w:hAnsi="Segoe UI" w:cs="Segoe UI"/>
                <w:color w:val="7A869A"/>
                <w:sz w:val="16"/>
                <w:szCs w:val="16"/>
                <w:lang w:val="en-US" w:eastAsia="ru-RU"/>
              </w:rPr>
              <w:br/>
              <w:t>content to be quoted</w:t>
            </w:r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lastRenderedPageBreak/>
              <w:t>{</w:t>
            </w:r>
            <w:proofErr w:type="spellStart"/>
            <w:proofErr w:type="gram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color:red</w:t>
            </w:r>
            <w:proofErr w:type="spellEnd"/>
            <w:proofErr w:type="gram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}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 xml:space="preserve">    look ma, red text!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{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color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}</w:t>
            </w:r>
          </w:p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7A869A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Changes the color of a block of text.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Example: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FF0000"/>
                <w:sz w:val="16"/>
                <w:szCs w:val="16"/>
                <w:lang w:val="en-US" w:eastAsia="ru-RU"/>
              </w:rPr>
              <w:t>look ma, red text!</w:t>
            </w:r>
          </w:p>
        </w:tc>
      </w:tr>
    </w:tbl>
    <w:p w:rsidR="00024892" w:rsidRPr="00024892" w:rsidRDefault="00024892" w:rsidP="00024892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16"/>
          <w:szCs w:val="16"/>
          <w:lang w:val="en-US" w:eastAsia="ru-RU"/>
        </w:rPr>
      </w:pPr>
      <w:r w:rsidRPr="00024892">
        <w:rPr>
          <w:rFonts w:ascii="Segoe UI" w:eastAsia="Times New Roman" w:hAnsi="Segoe UI" w:cs="Segoe UI"/>
          <w:color w:val="172B4D"/>
          <w:spacing w:val="-2"/>
          <w:sz w:val="16"/>
          <w:szCs w:val="16"/>
          <w:lang w:val="en-US" w:eastAsia="ru-RU"/>
        </w:rPr>
        <w:t>Text Breaks</w:t>
      </w:r>
    </w:p>
    <w:p w:rsidR="00024892" w:rsidRPr="00024892" w:rsidRDefault="00024892" w:rsidP="0002489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</w:pPr>
      <w:r w:rsidRPr="00024892"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  <w:t>Most of the time, explicit paragraph breaks are not required - The wiki renderer will be able to paginate your paragraphs properly.</w:t>
      </w:r>
    </w:p>
    <w:tbl>
      <w:tblPr>
        <w:tblW w:w="9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5265"/>
      </w:tblGrid>
      <w:tr w:rsidR="00024892" w:rsidRPr="00024892" w:rsidTr="00024892">
        <w:trPr>
          <w:tblHeader/>
        </w:trPr>
        <w:tc>
          <w:tcPr>
            <w:tcW w:w="4665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  <w:t>Notation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  <w:t>Comment</w:t>
            </w:r>
            <w:proofErr w:type="spellEnd"/>
          </w:p>
        </w:tc>
      </w:tr>
      <w:tr w:rsidR="00024892" w:rsidRPr="00024892" w:rsidTr="00024892">
        <w:tc>
          <w:tcPr>
            <w:tcW w:w="0" w:type="auto"/>
            <w:tcBorders>
              <w:top w:val="single" w:sz="6" w:space="0" w:color="DFE1E6"/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(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empty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line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FE1E6"/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Produces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a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new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paragraph</w:t>
            </w:r>
            <w:proofErr w:type="spellEnd"/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\\</w:t>
            </w: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Creates a line break. Not often needed, most of the time the wiki renderer will guess new lines for you appropriately.</w:t>
            </w:r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----</w:t>
            </w: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Creates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a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horizontal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ruler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.</w:t>
            </w:r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---</w:t>
            </w: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Produces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—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 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symbol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.</w:t>
            </w:r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--</w:t>
            </w: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Produces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–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 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symbol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.</w:t>
            </w:r>
          </w:p>
        </w:tc>
      </w:tr>
    </w:tbl>
    <w:p w:rsidR="00024892" w:rsidRPr="00024892" w:rsidRDefault="00024892" w:rsidP="00024892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16"/>
          <w:szCs w:val="16"/>
          <w:lang w:eastAsia="ru-RU"/>
        </w:rPr>
      </w:pPr>
      <w:proofErr w:type="spellStart"/>
      <w:r w:rsidRPr="00024892">
        <w:rPr>
          <w:rFonts w:ascii="Segoe UI" w:eastAsia="Times New Roman" w:hAnsi="Segoe UI" w:cs="Segoe UI"/>
          <w:color w:val="172B4D"/>
          <w:spacing w:val="-2"/>
          <w:sz w:val="16"/>
          <w:szCs w:val="16"/>
          <w:lang w:eastAsia="ru-RU"/>
        </w:rPr>
        <w:t>Links</w:t>
      </w:r>
      <w:proofErr w:type="spellEnd"/>
    </w:p>
    <w:p w:rsidR="00024892" w:rsidRPr="00024892" w:rsidRDefault="00024892" w:rsidP="0002489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</w:pPr>
      <w:r w:rsidRPr="00024892"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  <w:t>Learning how to create links quickly is important.</w:t>
      </w:r>
    </w:p>
    <w:tbl>
      <w:tblPr>
        <w:tblW w:w="9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5265"/>
      </w:tblGrid>
      <w:tr w:rsidR="00024892" w:rsidRPr="00024892" w:rsidTr="00024892">
        <w:trPr>
          <w:tblHeader/>
        </w:trPr>
        <w:tc>
          <w:tcPr>
            <w:tcW w:w="4665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  <w:t>Notation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  <w:t>Comment</w:t>
            </w:r>
            <w:proofErr w:type="spellEnd"/>
          </w:p>
        </w:tc>
      </w:tr>
      <w:tr w:rsidR="00024892" w:rsidRPr="00024892" w:rsidTr="00024892">
        <w:tc>
          <w:tcPr>
            <w:tcW w:w="0" w:type="auto"/>
            <w:tcBorders>
              <w:top w:val="single" w:sz="6" w:space="0" w:color="DFE1E6"/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[#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anchor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]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[^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attachment.ext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]</w:t>
            </w:r>
          </w:p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FE1E6"/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Creates an internal hyperlink to the specified anchor or attachment. Appending the '#' sign followed by an anchor name will lead into a specific bookmarked point of the desired page. Having the '^' followed by the name of an attachment will lead into a link to the attachment of the current issue.</w:t>
            </w:r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[http://jira.atlassian.com]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[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Atlassian|http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://atlassian.com]</w:t>
            </w:r>
          </w:p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Creates a link to an external resource, special characters that come after the URL and are not part of it must be separated with a space.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The [] around external links are optional in the case you do not want to use any alias for the link.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Examples: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hyperlink r:id="rId5" w:history="1">
              <w:r w:rsidRPr="00024892">
                <w:rPr>
                  <w:rFonts w:ascii="Segoe UI" w:eastAsia="Times New Roman" w:hAnsi="Segoe UI" w:cs="Segoe UI"/>
                  <w:color w:val="0052CC"/>
                  <w:sz w:val="16"/>
                  <w:szCs w:val="16"/>
                  <w:u w:val="single"/>
                  <w:lang w:val="en-US" w:eastAsia="ru-RU"/>
                </w:rPr>
                <w:t>http://jira.atlassian.com</w:t>
              </w:r>
            </w:hyperlink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br/>
            </w:r>
            <w:hyperlink r:id="rId6" w:history="1">
              <w:proofErr w:type="spellStart"/>
              <w:r w:rsidRPr="00024892">
                <w:rPr>
                  <w:rFonts w:ascii="Segoe UI" w:eastAsia="Times New Roman" w:hAnsi="Segoe UI" w:cs="Segoe UI"/>
                  <w:color w:val="0052CC"/>
                  <w:sz w:val="16"/>
                  <w:szCs w:val="16"/>
                  <w:u w:val="single"/>
                  <w:lang w:val="en-US" w:eastAsia="ru-RU"/>
                </w:rPr>
                <w:t>Atlassian</w:t>
              </w:r>
              <w:proofErr w:type="spellEnd"/>
            </w:hyperlink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[mailto:legendaryservice@atlassian.com]</w:t>
            </w: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Creates a link to an email address, complete with mail icon.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Example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: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Segoe UI" w:eastAsia="Times New Roman" w:hAnsi="Segoe UI" w:cs="Segoe UI"/>
                <w:noProof/>
                <w:color w:val="172B4D"/>
                <w:sz w:val="16"/>
                <w:szCs w:val="16"/>
                <w:lang w:eastAsia="ru-RU"/>
              </w:rPr>
              <w:drawing>
                <wp:inline distT="0" distB="0" distL="0" distR="0" wp14:anchorId="6F57ECD8" wp14:editId="1B260AA4">
                  <wp:extent cx="123825" cy="114300"/>
                  <wp:effectExtent l="0" t="0" r="9525" b="0"/>
                  <wp:docPr id="24" name="Рисунок 24" descr="&gt;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&gt;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8" w:history="1">
              <w:r w:rsidRPr="00024892">
                <w:rPr>
                  <w:rFonts w:ascii="Segoe UI" w:eastAsia="Times New Roman" w:hAnsi="Segoe UI" w:cs="Segoe UI"/>
                  <w:color w:val="0052CC"/>
                  <w:sz w:val="16"/>
                  <w:szCs w:val="16"/>
                  <w:u w:val="single"/>
                  <w:lang w:eastAsia="ru-RU"/>
                </w:rPr>
                <w:t>legendaryservice@atlassian.com</w:t>
              </w:r>
            </w:hyperlink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lastRenderedPageBreak/>
              <w:t>[file:///c:/temp/foo.txt]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[file:///z:/file/on/network/share.txt]</w:t>
            </w:r>
          </w:p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Creates a download link to a file on your computer or on a network share that you have mapped to a drive. To access the file, you must right click on the link and choose "Save Target </w:t>
            </w:r>
            <w:proofErr w:type="gram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As</w:t>
            </w:r>
            <w:proofErr w:type="gram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".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By default, this only works on Internet Explorer but can also be enabled in Firefox (see </w:t>
            </w:r>
            <w:hyperlink r:id="rId9" w:tgtFrame="_blank" w:history="1">
              <w:r w:rsidRPr="00024892">
                <w:rPr>
                  <w:rFonts w:ascii="Segoe UI" w:eastAsia="Times New Roman" w:hAnsi="Segoe UI" w:cs="Segoe UI"/>
                  <w:color w:val="0052CC"/>
                  <w:sz w:val="16"/>
                  <w:szCs w:val="16"/>
                  <w:u w:val="single"/>
                  <w:lang w:val="en-US" w:eastAsia="ru-RU"/>
                </w:rPr>
                <w:t>docs</w:t>
              </w:r>
            </w:hyperlink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).</w:t>
            </w:r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{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anchor:anchorname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}</w:t>
            </w: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Creates a bookmark anchor inside the page. You can then create links directly to that anchor. So the link [My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Page#here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] will link to wherever in "My Page" there is an {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anchor:here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} macro, and the link [#there] will link to wherever in the current page there is an {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anchor:there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} macro.</w:t>
            </w:r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[~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username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]</w:t>
            </w: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Creates a link to the user profile page of a particular user, with a user icon and the user's full name.</w:t>
            </w:r>
          </w:p>
        </w:tc>
      </w:tr>
    </w:tbl>
    <w:p w:rsidR="00024892" w:rsidRPr="00024892" w:rsidRDefault="00024892" w:rsidP="00024892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16"/>
          <w:szCs w:val="16"/>
          <w:lang w:val="en-US" w:eastAsia="ru-RU"/>
        </w:rPr>
      </w:pPr>
      <w:r w:rsidRPr="00024892">
        <w:rPr>
          <w:rFonts w:ascii="Segoe UI" w:eastAsia="Times New Roman" w:hAnsi="Segoe UI" w:cs="Segoe UI"/>
          <w:color w:val="172B4D"/>
          <w:spacing w:val="-2"/>
          <w:sz w:val="16"/>
          <w:szCs w:val="16"/>
          <w:lang w:val="en-US" w:eastAsia="ru-RU"/>
        </w:rPr>
        <w:t>Lists</w:t>
      </w:r>
    </w:p>
    <w:p w:rsidR="00024892" w:rsidRPr="00024892" w:rsidRDefault="00024892" w:rsidP="0002489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</w:pPr>
      <w:r w:rsidRPr="00024892"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  <w:t>Lists allow you to present information as a series of ordered items.</w:t>
      </w:r>
    </w:p>
    <w:tbl>
      <w:tblPr>
        <w:tblW w:w="9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5265"/>
      </w:tblGrid>
      <w:tr w:rsidR="00024892" w:rsidRPr="00024892" w:rsidTr="00024892">
        <w:trPr>
          <w:tblHeader/>
        </w:trPr>
        <w:tc>
          <w:tcPr>
            <w:tcW w:w="4665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  <w:t>Notation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  <w:t>Comment</w:t>
            </w:r>
            <w:proofErr w:type="spellEnd"/>
          </w:p>
        </w:tc>
      </w:tr>
      <w:tr w:rsidR="00024892" w:rsidRPr="00024892" w:rsidTr="00024892">
        <w:tc>
          <w:tcPr>
            <w:tcW w:w="0" w:type="auto"/>
            <w:tcBorders>
              <w:top w:val="single" w:sz="6" w:space="0" w:color="DFE1E6"/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*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some</w:t>
            </w:r>
            <w:proofErr w:type="spellEnd"/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*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bullet</w:t>
            </w:r>
            <w:proofErr w:type="spellEnd"/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**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indented</w:t>
            </w:r>
            <w:proofErr w:type="spellEnd"/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**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bullets</w:t>
            </w:r>
            <w:proofErr w:type="spellEnd"/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*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points</w:t>
            </w:r>
            <w:proofErr w:type="spellEnd"/>
          </w:p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FE1E6"/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A bulleted list (must be in first column). Use more (**) for deeper indentations.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Example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:</w:t>
            </w:r>
          </w:p>
          <w:p w:rsidR="00024892" w:rsidRPr="00024892" w:rsidRDefault="00024892" w:rsidP="000248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some</w:t>
            </w:r>
            <w:proofErr w:type="spellEnd"/>
          </w:p>
          <w:p w:rsidR="00024892" w:rsidRPr="00024892" w:rsidRDefault="00024892" w:rsidP="000248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bullet</w:t>
            </w:r>
            <w:proofErr w:type="spellEnd"/>
          </w:p>
          <w:p w:rsidR="00024892" w:rsidRPr="00024892" w:rsidRDefault="00024892" w:rsidP="00024892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indented</w:t>
            </w:r>
            <w:proofErr w:type="spellEnd"/>
          </w:p>
          <w:p w:rsidR="00024892" w:rsidRPr="00024892" w:rsidRDefault="00024892" w:rsidP="00024892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bullets</w:t>
            </w:r>
            <w:proofErr w:type="spellEnd"/>
          </w:p>
          <w:p w:rsidR="00024892" w:rsidRPr="00024892" w:rsidRDefault="00024892" w:rsidP="000248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points</w:t>
            </w:r>
            <w:proofErr w:type="spellEnd"/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-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different</w:t>
            </w:r>
            <w:proofErr w:type="spellEnd"/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-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bullet</w:t>
            </w:r>
            <w:proofErr w:type="spellEnd"/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-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types</w:t>
            </w:r>
            <w:proofErr w:type="spellEnd"/>
          </w:p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A list item (with -), several lines create a single list.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Example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:</w:t>
            </w:r>
          </w:p>
          <w:p w:rsidR="00024892" w:rsidRPr="00024892" w:rsidRDefault="00024892" w:rsidP="0002489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different</w:t>
            </w:r>
            <w:proofErr w:type="spellEnd"/>
          </w:p>
          <w:p w:rsidR="00024892" w:rsidRPr="00024892" w:rsidRDefault="00024892" w:rsidP="0002489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bullet</w:t>
            </w:r>
            <w:proofErr w:type="spellEnd"/>
          </w:p>
          <w:p w:rsidR="00024892" w:rsidRPr="00024892" w:rsidRDefault="00024892" w:rsidP="0002489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types</w:t>
            </w:r>
            <w:proofErr w:type="spellEnd"/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# a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#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numbered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br/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#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list</w:t>
            </w:r>
            <w:proofErr w:type="spellEnd"/>
          </w:p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A numbered list (must be in first column). Use more (##, ###) for deeper indentations.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Example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:</w:t>
            </w:r>
          </w:p>
          <w:p w:rsidR="00024892" w:rsidRPr="00024892" w:rsidRDefault="00024892" w:rsidP="0002489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a</w:t>
            </w:r>
          </w:p>
          <w:p w:rsidR="00024892" w:rsidRPr="00024892" w:rsidRDefault="00024892" w:rsidP="0002489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numbered</w:t>
            </w:r>
            <w:proofErr w:type="spellEnd"/>
          </w:p>
          <w:p w:rsidR="00024892" w:rsidRPr="00024892" w:rsidRDefault="00024892" w:rsidP="0002489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list</w:t>
            </w:r>
            <w:proofErr w:type="spellEnd"/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# a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#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numbered</w:t>
            </w:r>
            <w:proofErr w:type="spellEnd"/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#*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with</w:t>
            </w:r>
            <w:proofErr w:type="spellEnd"/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#*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nested</w:t>
            </w:r>
            <w:proofErr w:type="spellEnd"/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#*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bullet</w:t>
            </w:r>
            <w:proofErr w:type="spellEnd"/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#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list</w:t>
            </w:r>
            <w:proofErr w:type="spellEnd"/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* a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lastRenderedPageBreak/>
              <w:t xml:space="preserve">*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bulleted</w:t>
            </w:r>
            <w:proofErr w:type="spellEnd"/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*#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with</w:t>
            </w:r>
            <w:proofErr w:type="spellEnd"/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*#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nested</w:t>
            </w:r>
            <w:proofErr w:type="spellEnd"/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*#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numbered</w:t>
            </w:r>
            <w:proofErr w:type="spellEnd"/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*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list</w:t>
            </w:r>
            <w:proofErr w:type="spellEnd"/>
          </w:p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lastRenderedPageBreak/>
              <w:t>You can even go with any kind of mixed nested lists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Example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:</w:t>
            </w:r>
          </w:p>
          <w:p w:rsidR="00024892" w:rsidRPr="00024892" w:rsidRDefault="00024892" w:rsidP="0002489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a</w:t>
            </w:r>
          </w:p>
          <w:p w:rsidR="00024892" w:rsidRPr="00024892" w:rsidRDefault="00024892" w:rsidP="0002489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numbered</w:t>
            </w:r>
            <w:proofErr w:type="spellEnd"/>
          </w:p>
          <w:p w:rsidR="00024892" w:rsidRPr="00024892" w:rsidRDefault="00024892" w:rsidP="00024892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with</w:t>
            </w:r>
            <w:proofErr w:type="spellEnd"/>
          </w:p>
          <w:p w:rsidR="00024892" w:rsidRPr="00024892" w:rsidRDefault="00024892" w:rsidP="00024892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nested</w:t>
            </w:r>
            <w:proofErr w:type="spellEnd"/>
          </w:p>
          <w:p w:rsidR="00024892" w:rsidRPr="00024892" w:rsidRDefault="00024892" w:rsidP="00024892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lastRenderedPageBreak/>
              <w:t>bullet</w:t>
            </w:r>
            <w:proofErr w:type="spellEnd"/>
          </w:p>
          <w:p w:rsidR="00024892" w:rsidRPr="00024892" w:rsidRDefault="00024892" w:rsidP="0002489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list</w:t>
            </w:r>
            <w:proofErr w:type="spellEnd"/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Example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:</w:t>
            </w:r>
          </w:p>
          <w:p w:rsidR="00024892" w:rsidRPr="00024892" w:rsidRDefault="00024892" w:rsidP="0002489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a</w:t>
            </w:r>
          </w:p>
          <w:p w:rsidR="00024892" w:rsidRPr="00024892" w:rsidRDefault="00024892" w:rsidP="0002489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bulleted</w:t>
            </w:r>
            <w:proofErr w:type="spellEnd"/>
          </w:p>
          <w:p w:rsidR="00024892" w:rsidRPr="00024892" w:rsidRDefault="00024892" w:rsidP="0002489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with</w:t>
            </w:r>
            <w:proofErr w:type="spellEnd"/>
          </w:p>
          <w:p w:rsidR="00024892" w:rsidRPr="00024892" w:rsidRDefault="00024892" w:rsidP="0002489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nested</w:t>
            </w:r>
            <w:proofErr w:type="spellEnd"/>
          </w:p>
          <w:p w:rsidR="00024892" w:rsidRPr="00024892" w:rsidRDefault="00024892" w:rsidP="00024892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numbered</w:t>
            </w:r>
            <w:proofErr w:type="spellEnd"/>
          </w:p>
          <w:p w:rsidR="00024892" w:rsidRPr="00024892" w:rsidRDefault="00024892" w:rsidP="0002489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list</w:t>
            </w:r>
            <w:proofErr w:type="spellEnd"/>
          </w:p>
        </w:tc>
      </w:tr>
    </w:tbl>
    <w:p w:rsidR="00024892" w:rsidRPr="00024892" w:rsidRDefault="00024892" w:rsidP="00024892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16"/>
          <w:szCs w:val="16"/>
          <w:lang w:eastAsia="ru-RU"/>
        </w:rPr>
      </w:pPr>
      <w:proofErr w:type="spellStart"/>
      <w:r w:rsidRPr="00024892">
        <w:rPr>
          <w:rFonts w:ascii="Segoe UI" w:eastAsia="Times New Roman" w:hAnsi="Segoe UI" w:cs="Segoe UI"/>
          <w:color w:val="172B4D"/>
          <w:spacing w:val="-2"/>
          <w:sz w:val="16"/>
          <w:szCs w:val="16"/>
          <w:lang w:eastAsia="ru-RU"/>
        </w:rPr>
        <w:lastRenderedPageBreak/>
        <w:t>Images</w:t>
      </w:r>
      <w:proofErr w:type="spellEnd"/>
    </w:p>
    <w:p w:rsidR="00024892" w:rsidRPr="00024892" w:rsidRDefault="00024892" w:rsidP="0002489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</w:pPr>
      <w:r w:rsidRPr="00024892"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  <w:t xml:space="preserve">Images can be embedded into a wiki </w:t>
      </w:r>
      <w:proofErr w:type="spellStart"/>
      <w:r w:rsidRPr="00024892"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  <w:t>renderable</w:t>
      </w:r>
      <w:proofErr w:type="spellEnd"/>
      <w:r w:rsidRPr="00024892"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  <w:t xml:space="preserve"> field from attached files or remote sources.</w:t>
      </w:r>
    </w:p>
    <w:tbl>
      <w:tblPr>
        <w:tblW w:w="9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5265"/>
      </w:tblGrid>
      <w:tr w:rsidR="00024892" w:rsidRPr="00024892" w:rsidTr="00024892">
        <w:trPr>
          <w:tblHeader/>
        </w:trPr>
        <w:tc>
          <w:tcPr>
            <w:tcW w:w="4665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  <w:t>Notation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  <w:t>Comment</w:t>
            </w:r>
            <w:proofErr w:type="spellEnd"/>
          </w:p>
        </w:tc>
      </w:tr>
      <w:tr w:rsidR="00024892" w:rsidRPr="00024892" w:rsidTr="00024892">
        <w:tc>
          <w:tcPr>
            <w:tcW w:w="0" w:type="auto"/>
            <w:tcBorders>
              <w:top w:val="single" w:sz="6" w:space="0" w:color="DFE1E6"/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proofErr w:type="gram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!http://www.host.com/image.gif</w:t>
            </w:r>
            <w:proofErr w:type="gram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!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or</w:t>
            </w:r>
            <w:proofErr w:type="spellEnd"/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proofErr w:type="gram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!attached-image.gif</w:t>
            </w:r>
            <w:proofErr w:type="gram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!</w:t>
            </w:r>
          </w:p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FE1E6"/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Inserts an image into the page.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If a fully qualified URL is given the image will be displayed from the remote source, otherwise an attached image file is displayed.</w:t>
            </w:r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!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image.jpg|thumbnail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!</w:t>
            </w: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Insert a thumbnail of the image into the page (only works with images that are attached to the page).</w:t>
            </w:r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!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image.gif|align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 xml:space="preserve">=right,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vspace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=4!</w:t>
            </w:r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For any image, you can also specify attributes of the image tag as a comma separated list of name=value pairs like so.</w:t>
            </w:r>
          </w:p>
        </w:tc>
      </w:tr>
    </w:tbl>
    <w:p w:rsidR="00024892" w:rsidRPr="00024892" w:rsidRDefault="00024892" w:rsidP="00024892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16"/>
          <w:szCs w:val="16"/>
          <w:lang w:val="en-US" w:eastAsia="ru-RU"/>
        </w:rPr>
      </w:pPr>
      <w:r w:rsidRPr="00024892">
        <w:rPr>
          <w:rFonts w:ascii="Segoe UI" w:eastAsia="Times New Roman" w:hAnsi="Segoe UI" w:cs="Segoe UI"/>
          <w:color w:val="172B4D"/>
          <w:spacing w:val="-2"/>
          <w:sz w:val="16"/>
          <w:szCs w:val="16"/>
          <w:lang w:val="en-US" w:eastAsia="ru-RU"/>
        </w:rPr>
        <w:t>Attachments</w:t>
      </w:r>
    </w:p>
    <w:p w:rsidR="00024892" w:rsidRPr="00024892" w:rsidRDefault="00024892" w:rsidP="0002489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</w:pPr>
      <w:r w:rsidRPr="00024892"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  <w:t xml:space="preserve">Some attachments of a specific type can be embedded into a wiki </w:t>
      </w:r>
      <w:proofErr w:type="spellStart"/>
      <w:r w:rsidRPr="00024892"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  <w:t>renderable</w:t>
      </w:r>
      <w:proofErr w:type="spellEnd"/>
      <w:r w:rsidRPr="00024892"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  <w:t xml:space="preserve"> field from attached files.</w:t>
      </w:r>
    </w:p>
    <w:tbl>
      <w:tblPr>
        <w:tblW w:w="9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5265"/>
      </w:tblGrid>
      <w:tr w:rsidR="00024892" w:rsidRPr="00024892" w:rsidTr="00024892">
        <w:trPr>
          <w:tblHeader/>
        </w:trPr>
        <w:tc>
          <w:tcPr>
            <w:tcW w:w="4665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  <w:t>Notation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  <w:t>Comment</w:t>
            </w:r>
            <w:proofErr w:type="spellEnd"/>
          </w:p>
        </w:tc>
      </w:tr>
      <w:tr w:rsidR="00024892" w:rsidRPr="00024892" w:rsidTr="00024892">
        <w:tc>
          <w:tcPr>
            <w:tcW w:w="0" w:type="auto"/>
            <w:tcBorders>
              <w:top w:val="single" w:sz="6" w:space="0" w:color="DFE1E6"/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proofErr w:type="gram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!quicktime.mov</w:t>
            </w:r>
            <w:proofErr w:type="gram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!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proofErr w:type="gram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!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spaceKey</w:t>
            </w:r>
            <w:proofErr w:type="gram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:pageTitle^attachment.mov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!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proofErr w:type="gram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!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quicktime.mov</w:t>
            </w:r>
            <w:proofErr w:type="gram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|width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=300,height=400!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proofErr w:type="gram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!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media.wmv</w:t>
            </w:r>
            <w:proofErr w:type="gram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|id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=media!</w:t>
            </w:r>
          </w:p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FE1E6"/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Embeds an object in a page, taking in a comma-separated of properties.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Default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supported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formats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:</w:t>
            </w:r>
          </w:p>
          <w:p w:rsidR="00024892" w:rsidRPr="00024892" w:rsidRDefault="00024892" w:rsidP="0002489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Flash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(.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swf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)</w:t>
            </w:r>
          </w:p>
          <w:p w:rsidR="00024892" w:rsidRPr="00024892" w:rsidRDefault="00024892" w:rsidP="0002489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Quicktime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movies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(.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mov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)</w:t>
            </w:r>
          </w:p>
          <w:p w:rsidR="00024892" w:rsidRPr="00024892" w:rsidRDefault="00024892" w:rsidP="0002489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Windows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Media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(.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wma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, .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wmv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)</w:t>
            </w:r>
          </w:p>
          <w:p w:rsidR="00024892" w:rsidRPr="00024892" w:rsidRDefault="00024892" w:rsidP="0002489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Real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Media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(.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rm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, .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ram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)</w:t>
            </w:r>
          </w:p>
          <w:p w:rsidR="00024892" w:rsidRPr="00024892" w:rsidRDefault="00024892" w:rsidP="0002489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MP3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files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(.mp3)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Other types of files can be used, but may require the specification of the "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classid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", "codebase" and "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pluginspage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" properties in order to be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recognised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 by web browsers.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Common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properties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are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:</w:t>
            </w:r>
          </w:p>
          <w:p w:rsidR="00024892" w:rsidRPr="00024892" w:rsidRDefault="00024892" w:rsidP="0002489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width - the width of the media file</w:t>
            </w:r>
          </w:p>
          <w:p w:rsidR="00024892" w:rsidRPr="00024892" w:rsidRDefault="00024892" w:rsidP="0002489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height - the height of the media file</w:t>
            </w:r>
          </w:p>
          <w:p w:rsidR="00024892" w:rsidRPr="00024892" w:rsidRDefault="00024892" w:rsidP="0002489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lastRenderedPageBreak/>
              <w:t>id - the ID assigned to the embedded object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Due to security issues, files located on remote servers are not permitted Styling 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br/>
              <w:t>By default, each embedded object is wrapped in a "div" tag. If you wish to style the div and its contents, override the "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embeddedObject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" CSS class. Specifying an ID as a property also allows you to style different embedded objects differently. CSS class names in the format "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embeddedObject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-ID" are used.</w:t>
            </w:r>
          </w:p>
        </w:tc>
      </w:tr>
    </w:tbl>
    <w:p w:rsidR="00024892" w:rsidRPr="00024892" w:rsidRDefault="00024892" w:rsidP="00024892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16"/>
          <w:szCs w:val="16"/>
          <w:lang w:val="en-US" w:eastAsia="ru-RU"/>
        </w:rPr>
      </w:pPr>
      <w:r w:rsidRPr="00024892">
        <w:rPr>
          <w:rFonts w:ascii="Segoe UI" w:eastAsia="Times New Roman" w:hAnsi="Segoe UI" w:cs="Segoe UI"/>
          <w:color w:val="172B4D"/>
          <w:spacing w:val="-2"/>
          <w:sz w:val="16"/>
          <w:szCs w:val="16"/>
          <w:lang w:val="en-US" w:eastAsia="ru-RU"/>
        </w:rPr>
        <w:lastRenderedPageBreak/>
        <w:t>Tables</w:t>
      </w:r>
    </w:p>
    <w:p w:rsidR="00024892" w:rsidRPr="00024892" w:rsidRDefault="00024892" w:rsidP="0002489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</w:pPr>
      <w:r w:rsidRPr="00024892"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  <w:t xml:space="preserve">Tables allow you to </w:t>
      </w:r>
      <w:proofErr w:type="spellStart"/>
      <w:r w:rsidRPr="00024892"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  <w:t>organise</w:t>
      </w:r>
      <w:proofErr w:type="spellEnd"/>
      <w:r w:rsidRPr="00024892"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  <w:t xml:space="preserve"> content in a rows and columns, with a header row if required.</w:t>
      </w:r>
    </w:p>
    <w:tbl>
      <w:tblPr>
        <w:tblW w:w="9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5265"/>
      </w:tblGrid>
      <w:tr w:rsidR="00024892" w:rsidRPr="00024892" w:rsidTr="00024892">
        <w:trPr>
          <w:tblHeader/>
        </w:trPr>
        <w:tc>
          <w:tcPr>
            <w:tcW w:w="4665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  <w:t>Notation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  <w:t>Comment</w:t>
            </w:r>
            <w:proofErr w:type="spellEnd"/>
          </w:p>
        </w:tc>
      </w:tr>
      <w:tr w:rsidR="00024892" w:rsidRPr="00024892" w:rsidTr="00024892">
        <w:tc>
          <w:tcPr>
            <w:tcW w:w="0" w:type="auto"/>
            <w:tcBorders>
              <w:top w:val="single" w:sz="6" w:space="0" w:color="DFE1E6"/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||heading 1||heading 2||heading 3||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|col A1|col A2|col A3|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|col B1|col B2|col B3|</w:t>
            </w:r>
          </w:p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FE1E6"/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Makes a table. Use double bars for a table heading row.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The code given here produces a table that looks like: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8"/>
              <w:gridCol w:w="723"/>
              <w:gridCol w:w="738"/>
            </w:tblGrid>
            <w:tr w:rsidR="00024892" w:rsidRPr="0002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024892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heading</w:t>
                  </w:r>
                  <w:proofErr w:type="spellEnd"/>
                  <w:r w:rsidRPr="00024892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 xml:space="preserve">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024892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heading</w:t>
                  </w:r>
                  <w:proofErr w:type="spellEnd"/>
                  <w:r w:rsidRPr="00024892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 xml:space="preserve">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024892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heading</w:t>
                  </w:r>
                  <w:proofErr w:type="spellEnd"/>
                  <w:r w:rsidRPr="00024892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 xml:space="preserve"> 3</w:t>
                  </w:r>
                </w:p>
              </w:tc>
            </w:tr>
            <w:tr w:rsidR="00024892" w:rsidRPr="0002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col</w:t>
                  </w:r>
                  <w:proofErr w:type="spellEnd"/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 A1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col</w:t>
                  </w:r>
                  <w:proofErr w:type="spellEnd"/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 A2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col</w:t>
                  </w:r>
                  <w:proofErr w:type="spellEnd"/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 A3</w:t>
                  </w:r>
                </w:p>
              </w:tc>
            </w:tr>
            <w:tr w:rsidR="00024892" w:rsidRPr="0002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col</w:t>
                  </w:r>
                  <w:proofErr w:type="spellEnd"/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 B1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col</w:t>
                  </w:r>
                  <w:proofErr w:type="spellEnd"/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 B2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col</w:t>
                  </w:r>
                  <w:proofErr w:type="spellEnd"/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 xml:space="preserve"> B3</w:t>
                  </w:r>
                </w:p>
              </w:tc>
            </w:tr>
          </w:tbl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</w:p>
        </w:tc>
      </w:tr>
    </w:tbl>
    <w:p w:rsidR="00024892" w:rsidRPr="00024892" w:rsidRDefault="00024892" w:rsidP="00024892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16"/>
          <w:szCs w:val="16"/>
          <w:lang w:eastAsia="ru-RU"/>
        </w:rPr>
      </w:pPr>
      <w:proofErr w:type="spellStart"/>
      <w:r w:rsidRPr="00024892">
        <w:rPr>
          <w:rFonts w:ascii="Segoe UI" w:eastAsia="Times New Roman" w:hAnsi="Segoe UI" w:cs="Segoe UI"/>
          <w:color w:val="172B4D"/>
          <w:spacing w:val="-2"/>
          <w:sz w:val="16"/>
          <w:szCs w:val="16"/>
          <w:lang w:eastAsia="ru-RU"/>
        </w:rPr>
        <w:t>Advanced</w:t>
      </w:r>
      <w:proofErr w:type="spellEnd"/>
      <w:r w:rsidRPr="00024892">
        <w:rPr>
          <w:rFonts w:ascii="Segoe UI" w:eastAsia="Times New Roman" w:hAnsi="Segoe UI" w:cs="Segoe UI"/>
          <w:color w:val="172B4D"/>
          <w:spacing w:val="-2"/>
          <w:sz w:val="16"/>
          <w:szCs w:val="16"/>
          <w:lang w:eastAsia="ru-RU"/>
        </w:rPr>
        <w:t xml:space="preserve"> </w:t>
      </w:r>
      <w:proofErr w:type="spellStart"/>
      <w:r w:rsidRPr="00024892">
        <w:rPr>
          <w:rFonts w:ascii="Segoe UI" w:eastAsia="Times New Roman" w:hAnsi="Segoe UI" w:cs="Segoe UI"/>
          <w:color w:val="172B4D"/>
          <w:spacing w:val="-2"/>
          <w:sz w:val="16"/>
          <w:szCs w:val="16"/>
          <w:lang w:eastAsia="ru-RU"/>
        </w:rPr>
        <w:t>Formatting</w:t>
      </w:r>
      <w:proofErr w:type="spellEnd"/>
    </w:p>
    <w:p w:rsidR="00024892" w:rsidRPr="00024892" w:rsidRDefault="00024892" w:rsidP="0002489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6"/>
          <w:szCs w:val="16"/>
          <w:lang w:eastAsia="ru-RU"/>
        </w:rPr>
      </w:pPr>
      <w:proofErr w:type="spellStart"/>
      <w:r w:rsidRPr="00024892">
        <w:rPr>
          <w:rFonts w:ascii="Segoe UI" w:eastAsia="Times New Roman" w:hAnsi="Segoe UI" w:cs="Segoe UI"/>
          <w:color w:val="172B4D"/>
          <w:sz w:val="16"/>
          <w:szCs w:val="16"/>
          <w:lang w:eastAsia="ru-RU"/>
        </w:rPr>
        <w:t>More</w:t>
      </w:r>
      <w:proofErr w:type="spellEnd"/>
      <w:r w:rsidRPr="00024892">
        <w:rPr>
          <w:rFonts w:ascii="Segoe UI" w:eastAsia="Times New Roman" w:hAnsi="Segoe UI" w:cs="Segoe UI"/>
          <w:color w:val="172B4D"/>
          <w:sz w:val="16"/>
          <w:szCs w:val="16"/>
          <w:lang w:eastAsia="ru-RU"/>
        </w:rPr>
        <w:t xml:space="preserve"> </w:t>
      </w:r>
      <w:proofErr w:type="spellStart"/>
      <w:r w:rsidRPr="00024892">
        <w:rPr>
          <w:rFonts w:ascii="Segoe UI" w:eastAsia="Times New Roman" w:hAnsi="Segoe UI" w:cs="Segoe UI"/>
          <w:color w:val="172B4D"/>
          <w:sz w:val="16"/>
          <w:szCs w:val="16"/>
          <w:lang w:eastAsia="ru-RU"/>
        </w:rPr>
        <w:t>advanced</w:t>
      </w:r>
      <w:proofErr w:type="spellEnd"/>
      <w:r w:rsidRPr="00024892">
        <w:rPr>
          <w:rFonts w:ascii="Segoe UI" w:eastAsia="Times New Roman" w:hAnsi="Segoe UI" w:cs="Segoe UI"/>
          <w:color w:val="172B4D"/>
          <w:sz w:val="16"/>
          <w:szCs w:val="16"/>
          <w:lang w:eastAsia="ru-RU"/>
        </w:rPr>
        <w:t xml:space="preserve"> </w:t>
      </w:r>
      <w:proofErr w:type="spellStart"/>
      <w:r w:rsidRPr="00024892">
        <w:rPr>
          <w:rFonts w:ascii="Segoe UI" w:eastAsia="Times New Roman" w:hAnsi="Segoe UI" w:cs="Segoe UI"/>
          <w:color w:val="172B4D"/>
          <w:sz w:val="16"/>
          <w:szCs w:val="16"/>
          <w:lang w:eastAsia="ru-RU"/>
        </w:rPr>
        <w:t>text</w:t>
      </w:r>
      <w:proofErr w:type="spellEnd"/>
      <w:r w:rsidRPr="00024892">
        <w:rPr>
          <w:rFonts w:ascii="Segoe UI" w:eastAsia="Times New Roman" w:hAnsi="Segoe UI" w:cs="Segoe UI"/>
          <w:color w:val="172B4D"/>
          <w:sz w:val="16"/>
          <w:szCs w:val="16"/>
          <w:lang w:eastAsia="ru-RU"/>
        </w:rPr>
        <w:t xml:space="preserve"> </w:t>
      </w:r>
      <w:proofErr w:type="spellStart"/>
      <w:r w:rsidRPr="00024892">
        <w:rPr>
          <w:rFonts w:ascii="Segoe UI" w:eastAsia="Times New Roman" w:hAnsi="Segoe UI" w:cs="Segoe UI"/>
          <w:color w:val="172B4D"/>
          <w:sz w:val="16"/>
          <w:szCs w:val="16"/>
          <w:lang w:eastAsia="ru-RU"/>
        </w:rPr>
        <w:t>formatting</w:t>
      </w:r>
      <w:proofErr w:type="spellEnd"/>
      <w:r w:rsidRPr="00024892">
        <w:rPr>
          <w:rFonts w:ascii="Segoe UI" w:eastAsia="Times New Roman" w:hAnsi="Segoe UI" w:cs="Segoe UI"/>
          <w:color w:val="172B4D"/>
          <w:sz w:val="16"/>
          <w:szCs w:val="16"/>
          <w:lang w:eastAsia="ru-RU"/>
        </w:rPr>
        <w:t>.</w:t>
      </w:r>
    </w:p>
    <w:tbl>
      <w:tblPr>
        <w:tblW w:w="234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5"/>
        <w:gridCol w:w="15593"/>
      </w:tblGrid>
      <w:tr w:rsidR="00024892" w:rsidRPr="00024892" w:rsidTr="00024892">
        <w:trPr>
          <w:tblHeader/>
        </w:trPr>
        <w:tc>
          <w:tcPr>
            <w:tcW w:w="5387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  <w:t>Notation</w:t>
            </w:r>
            <w:proofErr w:type="spellEnd"/>
          </w:p>
        </w:tc>
        <w:tc>
          <w:tcPr>
            <w:tcW w:w="18091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  <w:t>Comment</w:t>
            </w:r>
            <w:proofErr w:type="spellEnd"/>
          </w:p>
        </w:tc>
      </w:tr>
      <w:tr w:rsidR="00024892" w:rsidRPr="00024892" w:rsidTr="00024892">
        <w:tc>
          <w:tcPr>
            <w:tcW w:w="5387" w:type="dxa"/>
            <w:tcBorders>
              <w:top w:val="single" w:sz="6" w:space="0" w:color="DFE1E6"/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noformat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}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preformatted piece of text</w:t>
            </w: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br/>
              <w:t xml:space="preserve"> so *no* further _formatting_ is done here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{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noformat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}</w:t>
            </w:r>
          </w:p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</w:p>
        </w:tc>
        <w:tc>
          <w:tcPr>
            <w:tcW w:w="18091" w:type="dxa"/>
            <w:tcBorders>
              <w:top w:val="single" w:sz="6" w:space="0" w:color="DFE1E6"/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Makes a preformatted </w:t>
            </w:r>
          </w:p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block of text with no s</w:t>
            </w:r>
          </w:p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yntax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 highlighting. All the </w:t>
            </w:r>
          </w:p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optional parameters </w:t>
            </w:r>
          </w:p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of {panel} macro </w:t>
            </w:r>
            <w:proofErr w:type="gram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are</w:t>
            </w:r>
            <w:proofErr w:type="gram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 valid </w:t>
            </w:r>
          </w:p>
          <w:p w:rsidR="00024892" w:rsidRP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for {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noformat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} too.</w:t>
            </w:r>
          </w:p>
          <w:p w:rsidR="00024892" w:rsidRDefault="00024892" w:rsidP="0002489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nopanel</w:t>
            </w:r>
            <w:proofErr w:type="spellEnd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: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 Embraces a </w:t>
            </w:r>
          </w:p>
          <w:p w:rsidR="00024892" w:rsidRDefault="00024892" w:rsidP="0002489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block of text within a fully </w:t>
            </w:r>
          </w:p>
          <w:p w:rsidR="00024892" w:rsidRDefault="00024892" w:rsidP="0002489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customizable panel. The </w:t>
            </w:r>
          </w:p>
          <w:p w:rsidR="00024892" w:rsidRDefault="00024892" w:rsidP="0002489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optional parameters you </w:t>
            </w:r>
          </w:p>
          <w:p w:rsidR="00024892" w:rsidRDefault="00024892" w:rsidP="0002489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can define are the following </w:t>
            </w:r>
          </w:p>
          <w:p w:rsidR="00024892" w:rsidRPr="00024892" w:rsidRDefault="00024892" w:rsidP="0002489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ones: 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Example:</w:t>
            </w:r>
          </w:p>
          <w:p w:rsid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5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  <w:t xml:space="preserve">preformatted piece </w:t>
            </w:r>
          </w:p>
          <w:p w:rsid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5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  <w:t>of text so *no*</w:t>
            </w:r>
          </w:p>
          <w:p w:rsid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5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  <w:t xml:space="preserve"> further</w:t>
            </w:r>
          </w:p>
          <w:p w:rsid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5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  <w:t xml:space="preserve"> _formatting_ is 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5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  <w:t>done here</w:t>
            </w:r>
          </w:p>
        </w:tc>
      </w:tr>
      <w:tr w:rsidR="00024892" w:rsidRPr="00024892" w:rsidTr="00024892">
        <w:tc>
          <w:tcPr>
            <w:tcW w:w="5387" w:type="dxa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{panel}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Some text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{panel}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{</w:t>
            </w:r>
            <w:proofErr w:type="spellStart"/>
            <w:proofErr w:type="gram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panel:title</w:t>
            </w:r>
            <w:proofErr w:type="spellEnd"/>
            <w:proofErr w:type="gram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=My Title}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lastRenderedPageBreak/>
              <w:t>Some text with a title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{panel}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{</w:t>
            </w:r>
            <w:proofErr w:type="spellStart"/>
            <w:proofErr w:type="gram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panel:title</w:t>
            </w:r>
            <w:proofErr w:type="spellEnd"/>
            <w:proofErr w:type="gram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=My Title|borderStyle=dashed|borderColor=#ccc|titleBGColor=#F7D6C1|bgColor=#FFFFCE}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a block of text surrounded with a *panel*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yet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 _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another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 xml:space="preserve">_ 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line</w:t>
            </w:r>
            <w:proofErr w:type="spellEnd"/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{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panel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}</w:t>
            </w:r>
          </w:p>
          <w:p w:rsidR="00024892" w:rsidRPr="00024892" w:rsidRDefault="00024892" w:rsidP="000248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2B4D"/>
                <w:sz w:val="16"/>
                <w:szCs w:val="16"/>
                <w:lang w:eastAsia="ru-RU"/>
              </w:rPr>
            </w:pPr>
          </w:p>
        </w:tc>
        <w:tc>
          <w:tcPr>
            <w:tcW w:w="18091" w:type="dxa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lastRenderedPageBreak/>
              <w:t xml:space="preserve">Embraces a block of text </w:t>
            </w:r>
          </w:p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within a fully customizable </w:t>
            </w:r>
          </w:p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panel. The optional </w:t>
            </w:r>
          </w:p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parameters you ca</w:t>
            </w:r>
            <w:r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n </w:t>
            </w:r>
          </w:p>
          <w:p w:rsidR="00024892" w:rsidRP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define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are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 the following ones: </w:t>
            </w:r>
          </w:p>
          <w:p w:rsidR="00024892" w:rsidRPr="00024892" w:rsidRDefault="00024892" w:rsidP="0002489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lastRenderedPageBreak/>
              <w:t>title</w:t>
            </w:r>
            <w:proofErr w:type="spellEnd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eastAsia="ru-RU"/>
              </w:rPr>
              <w:t>: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 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Title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of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the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panel</w:t>
            </w:r>
            <w:proofErr w:type="spellEnd"/>
          </w:p>
          <w:p w:rsidR="00024892" w:rsidRDefault="00024892" w:rsidP="0002489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borderStyle</w:t>
            </w:r>
            <w:proofErr w:type="spellEnd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: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 The style of the</w:t>
            </w:r>
          </w:p>
          <w:p w:rsidR="00024892" w:rsidRDefault="00024892" w:rsidP="0002489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 border this panel uses</w:t>
            </w:r>
          </w:p>
          <w:p w:rsidR="00024892" w:rsidRDefault="00024892" w:rsidP="0002489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 (solid, dashed and other </w:t>
            </w:r>
          </w:p>
          <w:p w:rsidR="00024892" w:rsidRPr="00024892" w:rsidRDefault="00024892" w:rsidP="0002489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valid CSS border styles)</w:t>
            </w:r>
          </w:p>
          <w:p w:rsidR="00024892" w:rsidRDefault="00024892" w:rsidP="0002489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borderColor</w:t>
            </w:r>
            <w:proofErr w:type="spellEnd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: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 The color </w:t>
            </w:r>
          </w:p>
          <w:p w:rsidR="00024892" w:rsidRPr="00024892" w:rsidRDefault="00024892" w:rsidP="0002489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of the border this panel uses</w:t>
            </w:r>
          </w:p>
          <w:p w:rsidR="00024892" w:rsidRDefault="00024892" w:rsidP="0002489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borderWidth</w:t>
            </w:r>
            <w:proofErr w:type="spellEnd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: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 The width</w:t>
            </w:r>
          </w:p>
          <w:p w:rsidR="00024892" w:rsidRPr="00024892" w:rsidRDefault="00024892" w:rsidP="0002489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 of the border this panel uses</w:t>
            </w:r>
          </w:p>
          <w:p w:rsidR="00024892" w:rsidRDefault="00024892" w:rsidP="0002489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bgColor</w:t>
            </w:r>
            <w:proofErr w:type="spellEnd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: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 The background </w:t>
            </w:r>
          </w:p>
          <w:p w:rsidR="00024892" w:rsidRPr="00024892" w:rsidRDefault="00024892" w:rsidP="0002489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color of this panel</w:t>
            </w:r>
          </w:p>
          <w:p w:rsidR="00024892" w:rsidRDefault="00024892" w:rsidP="0002489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titleBGColor</w:t>
            </w:r>
            <w:proofErr w:type="spellEnd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: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 The</w:t>
            </w:r>
          </w:p>
          <w:p w:rsidR="00024892" w:rsidRDefault="00024892" w:rsidP="0002489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 background color of the</w:t>
            </w:r>
          </w:p>
          <w:p w:rsidR="00024892" w:rsidRPr="00024892" w:rsidRDefault="00024892" w:rsidP="0002489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 title section of this panel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Example:</w:t>
            </w:r>
          </w:p>
          <w:p w:rsidR="00024892" w:rsidRPr="00024892" w:rsidRDefault="00024892" w:rsidP="00024892">
            <w:pPr>
              <w:shd w:val="clear" w:color="auto" w:fill="F7D6C1"/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My Title</w:t>
            </w:r>
          </w:p>
          <w:p w:rsidR="00024892" w:rsidRDefault="00024892" w:rsidP="00024892">
            <w:pPr>
              <w:shd w:val="clear" w:color="auto" w:fill="FFFFCE"/>
              <w:spacing w:after="15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a block of text surrounded </w:t>
            </w:r>
          </w:p>
          <w:p w:rsidR="00024892" w:rsidRPr="00024892" w:rsidRDefault="00024892" w:rsidP="00024892">
            <w:pPr>
              <w:shd w:val="clear" w:color="auto" w:fill="FFFFCE"/>
              <w:spacing w:after="15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with a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panel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br/>
              <w:t>yet </w:t>
            </w:r>
            <w:r w:rsidRPr="00024892">
              <w:rPr>
                <w:rFonts w:ascii="Segoe UI" w:eastAsia="Times New Roman" w:hAnsi="Segoe UI" w:cs="Segoe UI"/>
                <w:i/>
                <w:iCs/>
                <w:color w:val="172B4D"/>
                <w:sz w:val="16"/>
                <w:szCs w:val="16"/>
                <w:lang w:val="en-US" w:eastAsia="ru-RU"/>
              </w:rPr>
              <w:t>another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 line</w:t>
            </w:r>
          </w:p>
        </w:tc>
      </w:tr>
      <w:tr w:rsidR="00024892" w:rsidRPr="00024892" w:rsidTr="00024892">
        <w:tc>
          <w:tcPr>
            <w:tcW w:w="5387" w:type="dxa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lastRenderedPageBreak/>
              <w:t>{</w:t>
            </w:r>
            <w:proofErr w:type="spellStart"/>
            <w:proofErr w:type="gram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code:title</w:t>
            </w:r>
            <w:proofErr w:type="spellEnd"/>
            <w:proofErr w:type="gram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=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Bar.java|borderStyle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=solid}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// Some comments here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 xml:space="preserve">public String </w:t>
            </w:r>
            <w:proofErr w:type="spellStart"/>
            <w:proofErr w:type="gram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getFoo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)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{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 xml:space="preserve">    return foo;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}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{code}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{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code:xml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>}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 xml:space="preserve">    &lt;test&gt;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 xml:space="preserve">        &lt;another tag="attribute"/&gt;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val="en-US" w:eastAsia="ru-RU"/>
              </w:rPr>
              <w:t xml:space="preserve">    &lt;/test&gt;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{</w:t>
            </w:r>
            <w:proofErr w:type="spellStart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code</w:t>
            </w:r>
            <w:proofErr w:type="spellEnd"/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}</w:t>
            </w:r>
          </w:p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</w:p>
        </w:tc>
        <w:tc>
          <w:tcPr>
            <w:tcW w:w="18091" w:type="dxa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Makes a preformatted block</w:t>
            </w:r>
          </w:p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 of code with syntax</w:t>
            </w:r>
          </w:p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 highlighting. All the optional</w:t>
            </w:r>
          </w:p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 parameters of {panel}</w:t>
            </w:r>
          </w:p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 macro </w:t>
            </w:r>
            <w:proofErr w:type="gram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are</w:t>
            </w:r>
            <w:proofErr w:type="gram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 valid for {code}</w:t>
            </w:r>
          </w:p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 too. The default language is </w:t>
            </w:r>
          </w:p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Java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 xml:space="preserve"> but you can specify </w:t>
            </w:r>
          </w:p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others too, including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ActionScript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Ada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</w:t>
            </w:r>
          </w:p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AppleScript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bash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</w:t>
            </w:r>
          </w:p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C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C#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C++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CSS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Erlang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</w:t>
            </w:r>
          </w:p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Go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Groovy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Haskell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</w:p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HTML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JavaScript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JSON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</w:p>
          <w:p w:rsid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Lua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Nyan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Objc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Perl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PHP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</w:t>
            </w:r>
          </w:p>
          <w:p w:rsidR="00024892" w:rsidRP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Python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R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Ruby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Scala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SQL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Swift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VisualBasic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,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XML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 and </w:t>
            </w:r>
            <w:r w:rsidRPr="00024892">
              <w:rPr>
                <w:rFonts w:ascii="Segoe UI" w:eastAsia="Times New Roman" w:hAnsi="Segoe UI" w:cs="Segoe UI"/>
                <w:b/>
                <w:bCs/>
                <w:color w:val="172B4D"/>
                <w:sz w:val="16"/>
                <w:szCs w:val="16"/>
                <w:lang w:val="en-US" w:eastAsia="ru-RU"/>
              </w:rPr>
              <w:t>YAML</w:t>
            </w: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.</w:t>
            </w:r>
          </w:p>
          <w:p w:rsidR="00024892" w:rsidRPr="00024892" w:rsidRDefault="00024892" w:rsidP="00024892">
            <w:pPr>
              <w:spacing w:before="150"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Example:</w:t>
            </w:r>
          </w:p>
          <w:p w:rsidR="00024892" w:rsidRPr="00024892" w:rsidRDefault="00024892" w:rsidP="00024892">
            <w:pPr>
              <w:shd w:val="clear" w:color="auto" w:fill="F4F5F7"/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Courier New" w:eastAsia="Times New Roman" w:hAnsi="Courier New" w:cs="Courier New"/>
                <w:b/>
                <w:bCs/>
                <w:color w:val="172B4D"/>
                <w:sz w:val="16"/>
                <w:szCs w:val="16"/>
                <w:lang w:val="en-US" w:eastAsia="ru-RU"/>
              </w:rPr>
              <w:t>Bar.java</w:t>
            </w:r>
          </w:p>
          <w:p w:rsidR="00024892" w:rsidRPr="00024892" w:rsidRDefault="00024892" w:rsidP="000248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  <w:t>// Some comments here</w:t>
            </w:r>
          </w:p>
          <w:p w:rsidR="00024892" w:rsidRPr="00024892" w:rsidRDefault="00024892" w:rsidP="000248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  <w:t xml:space="preserve">public String </w:t>
            </w:r>
            <w:proofErr w:type="spellStart"/>
            <w:proofErr w:type="gramStart"/>
            <w:r w:rsidRPr="00024892"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  <w:t>getFoo</w:t>
            </w:r>
            <w:proofErr w:type="spellEnd"/>
            <w:r w:rsidRPr="00024892"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  <w:t>(</w:t>
            </w:r>
            <w:proofErr w:type="gramEnd"/>
            <w:r w:rsidRPr="00024892"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  <w:t>)</w:t>
            </w:r>
          </w:p>
          <w:p w:rsidR="00024892" w:rsidRPr="00024892" w:rsidRDefault="00024892" w:rsidP="000248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  <w:t>{</w:t>
            </w:r>
          </w:p>
          <w:p w:rsidR="00024892" w:rsidRPr="00024892" w:rsidRDefault="00024892" w:rsidP="000248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  <w:t xml:space="preserve">    return foo;</w:t>
            </w:r>
          </w:p>
          <w:p w:rsidR="00024892" w:rsidRPr="00024892" w:rsidRDefault="00024892" w:rsidP="000248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5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  <w:t>}</w:t>
            </w:r>
          </w:p>
          <w:p w:rsidR="00024892" w:rsidRPr="00024892" w:rsidRDefault="00024892" w:rsidP="000248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  <w:t>&lt;test&gt;</w:t>
            </w:r>
          </w:p>
          <w:p w:rsidR="00024892" w:rsidRDefault="00024892" w:rsidP="000248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  <w:t xml:space="preserve">    &lt;another tag="</w:t>
            </w:r>
          </w:p>
          <w:p w:rsidR="00024892" w:rsidRPr="00024892" w:rsidRDefault="00024892" w:rsidP="000248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</w:pPr>
            <w:bookmarkStart w:id="2" w:name="_GoBack"/>
            <w:bookmarkEnd w:id="2"/>
            <w:r w:rsidRPr="00024892"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  <w:t>attribute"/&gt;</w:t>
            </w:r>
          </w:p>
          <w:p w:rsidR="00024892" w:rsidRPr="00024892" w:rsidRDefault="00024892" w:rsidP="000248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5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val="en-US" w:eastAsia="ru-RU"/>
              </w:rPr>
              <w:t>&lt;/test&gt;</w:t>
            </w:r>
          </w:p>
        </w:tc>
      </w:tr>
    </w:tbl>
    <w:p w:rsidR="00024892" w:rsidRPr="00024892" w:rsidRDefault="00024892" w:rsidP="00024892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16"/>
          <w:szCs w:val="16"/>
          <w:lang w:val="en-US" w:eastAsia="ru-RU"/>
        </w:rPr>
      </w:pPr>
      <w:proofErr w:type="spellStart"/>
      <w:r w:rsidRPr="00024892">
        <w:rPr>
          <w:rFonts w:ascii="Segoe UI" w:eastAsia="Times New Roman" w:hAnsi="Segoe UI" w:cs="Segoe UI"/>
          <w:color w:val="172B4D"/>
          <w:spacing w:val="-2"/>
          <w:sz w:val="16"/>
          <w:szCs w:val="16"/>
          <w:lang w:val="en-US" w:eastAsia="ru-RU"/>
        </w:rPr>
        <w:t>Misc</w:t>
      </w:r>
      <w:proofErr w:type="spellEnd"/>
    </w:p>
    <w:p w:rsidR="00024892" w:rsidRPr="00024892" w:rsidRDefault="00024892" w:rsidP="0002489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</w:pPr>
      <w:r w:rsidRPr="00024892">
        <w:rPr>
          <w:rFonts w:ascii="Segoe UI" w:eastAsia="Times New Roman" w:hAnsi="Segoe UI" w:cs="Segoe UI"/>
          <w:color w:val="172B4D"/>
          <w:sz w:val="16"/>
          <w:szCs w:val="16"/>
          <w:lang w:val="en-US" w:eastAsia="ru-RU"/>
        </w:rPr>
        <w:t>Various other syntax highlighting capabilities.</w:t>
      </w:r>
    </w:p>
    <w:tbl>
      <w:tblPr>
        <w:tblW w:w="9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5265"/>
      </w:tblGrid>
      <w:tr w:rsidR="00024892" w:rsidRPr="00024892" w:rsidTr="00024892">
        <w:trPr>
          <w:tblHeader/>
        </w:trPr>
        <w:tc>
          <w:tcPr>
            <w:tcW w:w="4665" w:type="dxa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  <w:t>Notation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before="150" w:after="0" w:line="240" w:lineRule="auto"/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b/>
                <w:bCs/>
                <w:color w:val="7A869A"/>
                <w:sz w:val="16"/>
                <w:szCs w:val="16"/>
                <w:lang w:eastAsia="ru-RU"/>
              </w:rPr>
              <w:t>Comment</w:t>
            </w:r>
            <w:proofErr w:type="spellEnd"/>
          </w:p>
        </w:tc>
      </w:tr>
      <w:tr w:rsidR="00024892" w:rsidRPr="00024892" w:rsidTr="00024892">
        <w:tc>
          <w:tcPr>
            <w:tcW w:w="0" w:type="auto"/>
            <w:tcBorders>
              <w:top w:val="single" w:sz="6" w:space="0" w:color="DFE1E6"/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\X</w:t>
            </w:r>
          </w:p>
        </w:tc>
        <w:tc>
          <w:tcPr>
            <w:tcW w:w="0" w:type="auto"/>
            <w:tcBorders>
              <w:top w:val="single" w:sz="6" w:space="0" w:color="DFE1E6"/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val="en-US" w:eastAsia="ru-RU"/>
              </w:rPr>
              <w:t>Escape special character X (i.e. {)</w:t>
            </w:r>
          </w:p>
        </w:tc>
      </w:tr>
      <w:tr w:rsidR="00024892" w:rsidRPr="00024892" w:rsidTr="00024892"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lastRenderedPageBreak/>
              <w:t>:)</w:t>
            </w:r>
          </w:p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,</w:t>
            </w:r>
          </w:p>
          <w:p w:rsidR="00024892" w:rsidRPr="00024892" w:rsidRDefault="00024892" w:rsidP="00024892">
            <w:pPr>
              <w:pBdr>
                <w:top w:val="single" w:sz="6" w:space="7" w:color="CCCCCC"/>
                <w:left w:val="single" w:sz="6" w:space="9" w:color="CCCCCC"/>
                <w:bottom w:val="single" w:sz="6" w:space="7" w:color="CCCCCC"/>
                <w:right w:val="single" w:sz="6" w:space="9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172B4D"/>
                <w:sz w:val="16"/>
                <w:szCs w:val="16"/>
                <w:lang w:eastAsia="ru-RU"/>
              </w:rPr>
            </w:pPr>
            <w:r w:rsidRPr="00024892">
              <w:rPr>
                <w:rFonts w:ascii="Courier" w:eastAsia="Times New Roman" w:hAnsi="Courier" w:cs="Courier New"/>
                <w:color w:val="172B4D"/>
                <w:sz w:val="16"/>
                <w:szCs w:val="16"/>
                <w:bdr w:val="none" w:sz="0" w:space="0" w:color="auto" w:frame="1"/>
                <w:lang w:eastAsia="ru-RU"/>
              </w:rPr>
              <w:t>:(</w:t>
            </w:r>
          </w:p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etc</w:t>
            </w:r>
            <w:proofErr w:type="spellEnd"/>
          </w:p>
        </w:tc>
        <w:tc>
          <w:tcPr>
            <w:tcW w:w="0" w:type="auto"/>
            <w:tcBorders>
              <w:bottom w:val="single" w:sz="6" w:space="0" w:color="DFE1E6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4892" w:rsidRPr="00024892" w:rsidRDefault="00024892" w:rsidP="00024892">
            <w:pPr>
              <w:spacing w:after="0" w:line="240" w:lineRule="auto"/>
              <w:textAlignment w:val="bottom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Graphical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emoticons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smileys</w:t>
            </w:r>
            <w:proofErr w:type="spellEnd"/>
            <w:r w:rsidRPr="00024892"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  <w:t>).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1"/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00"/>
              <w:gridCol w:w="315"/>
            </w:tblGrid>
            <w:tr w:rsidR="00024892" w:rsidRPr="0002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024892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Notation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:)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:(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:P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:D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;)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(y)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(n)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(i)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(/)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(x)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(!)</w:t>
                  </w:r>
                </w:p>
              </w:tc>
            </w:tr>
            <w:tr w:rsidR="00024892" w:rsidRPr="0002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024892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Image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1D72E5E9" wp14:editId="5BEAD530">
                        <wp:extent cx="152400" cy="152400"/>
                        <wp:effectExtent l="0" t="0" r="0" b="0"/>
                        <wp:docPr id="23" name="Рисунок 23" descr="https://jira.teamlead.ru/images/icons/emoticons/smi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jira.teamlead.ru/images/icons/emoticons/smi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5B017F75" wp14:editId="6383905B">
                        <wp:extent cx="152400" cy="152400"/>
                        <wp:effectExtent l="0" t="0" r="0" b="0"/>
                        <wp:docPr id="22" name="Рисунок 22" descr="https://jira.teamlead.ru/images/icons/emoticons/sa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jira.teamlead.ru/images/icons/emoticons/sa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4945DFA1" wp14:editId="18A104E6">
                        <wp:extent cx="152400" cy="152400"/>
                        <wp:effectExtent l="0" t="0" r="0" b="0"/>
                        <wp:docPr id="21" name="Рисунок 21" descr="https://jira.teamlead.ru/images/icons/emoticons/tongu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jira.teamlead.ru/images/icons/emoticons/tongu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7445A41F" wp14:editId="2EB63EC9">
                        <wp:extent cx="152400" cy="152400"/>
                        <wp:effectExtent l="0" t="0" r="0" b="0"/>
                        <wp:docPr id="20" name="Рисунок 20" descr="https://jira.teamlead.ru/images/icons/emoticons/biggri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jira.teamlead.ru/images/icons/emoticons/biggri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209372DF" wp14:editId="53AAA449">
                        <wp:extent cx="152400" cy="152400"/>
                        <wp:effectExtent l="0" t="0" r="0" b="0"/>
                        <wp:docPr id="19" name="Рисунок 19" descr="https://jira.teamlead.ru/images/icons/emoticons/win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jira.teamlead.ru/images/icons/emoticons/win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546D651A" wp14:editId="03CC7575">
                        <wp:extent cx="152400" cy="152400"/>
                        <wp:effectExtent l="0" t="0" r="0" b="0"/>
                        <wp:docPr id="18" name="Рисунок 18" descr="https://jira.teamlead.ru/images/icons/emoticons/thumbs_u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jira.teamlead.ru/images/icons/emoticons/thumbs_u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55C2C944" wp14:editId="2CB025A6">
                        <wp:extent cx="152400" cy="152400"/>
                        <wp:effectExtent l="0" t="0" r="0" b="0"/>
                        <wp:docPr id="17" name="Рисунок 17" descr="https://jira.teamlead.ru/images/icons/emoticons/thumbs_dow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jira.teamlead.ru/images/icons/emoticons/thumbs_dow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7CA11303" wp14:editId="4A6365C2">
                        <wp:extent cx="152400" cy="152400"/>
                        <wp:effectExtent l="0" t="0" r="0" b="0"/>
                        <wp:docPr id="16" name="Рисунок 16" descr="https://jira.teamlead.ru/images/icons/emoticons/informatio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jira.teamlead.ru/images/icons/emoticons/informatio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62438D21" wp14:editId="548A1A08">
                        <wp:extent cx="152400" cy="152400"/>
                        <wp:effectExtent l="0" t="0" r="0" b="0"/>
                        <wp:docPr id="15" name="Рисунок 15" descr="https://jira.teamlead.ru/images/icons/emoticons/ch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jira.teamlead.ru/images/icons/emoticons/ch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51158616" wp14:editId="41C5EA63">
                        <wp:extent cx="152400" cy="152400"/>
                        <wp:effectExtent l="0" t="0" r="0" b="0"/>
                        <wp:docPr id="14" name="Рисунок 14" descr="https://jira.teamlead.ru/images/icons/emoticons/erro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jira.teamlead.ru/images/icons/emoticons/erro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60BD9D1F" wp14:editId="6541A133">
                        <wp:extent cx="152400" cy="152400"/>
                        <wp:effectExtent l="0" t="0" r="0" b="0"/>
                        <wp:docPr id="13" name="Рисунок 13" descr="https://jira.teamlead.ru/images/icons/emoticons/warn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jira.teamlead.ru/images/icons/emoticons/warn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vanish/>
                <w:color w:val="172B4D"/>
                <w:sz w:val="16"/>
                <w:szCs w:val="16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1"/>
              <w:gridCol w:w="300"/>
              <w:gridCol w:w="300"/>
              <w:gridCol w:w="300"/>
              <w:gridCol w:w="327"/>
              <w:gridCol w:w="354"/>
              <w:gridCol w:w="300"/>
              <w:gridCol w:w="300"/>
              <w:gridCol w:w="327"/>
              <w:gridCol w:w="327"/>
              <w:gridCol w:w="327"/>
              <w:gridCol w:w="431"/>
            </w:tblGrid>
            <w:tr w:rsidR="00024892" w:rsidRPr="0002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024892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Notation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(+)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(-)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(?)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(</w:t>
                  </w:r>
                  <w:proofErr w:type="spellStart"/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on</w:t>
                  </w:r>
                  <w:proofErr w:type="spellEnd"/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(</w:t>
                  </w:r>
                  <w:proofErr w:type="spellStart"/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off</w:t>
                  </w:r>
                  <w:proofErr w:type="spellEnd"/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(*)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(*r)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(*g)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(*b)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(*y)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(</w:t>
                  </w:r>
                  <w:proofErr w:type="spellStart"/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flag</w:t>
                  </w:r>
                  <w:proofErr w:type="spellEnd"/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)</w:t>
                  </w:r>
                </w:p>
              </w:tc>
            </w:tr>
            <w:tr w:rsidR="00024892" w:rsidRPr="0002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024892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Image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21D213CC" wp14:editId="134E2CAA">
                        <wp:extent cx="152400" cy="152400"/>
                        <wp:effectExtent l="0" t="0" r="0" b="0"/>
                        <wp:docPr id="12" name="Рисунок 12" descr="https://jira.teamlead.ru/images/icons/emoticons/ad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jira.teamlead.ru/images/icons/emoticons/ad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39142809" wp14:editId="5550B689">
                        <wp:extent cx="152400" cy="152400"/>
                        <wp:effectExtent l="0" t="0" r="0" b="0"/>
                        <wp:docPr id="11" name="Рисунок 11" descr="https://jira.teamlead.ru/images/icons/emoticons/forbidd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jira.teamlead.ru/images/icons/emoticons/forbidd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14779ABC" wp14:editId="4B77E687">
                        <wp:extent cx="152400" cy="152400"/>
                        <wp:effectExtent l="0" t="0" r="0" b="0"/>
                        <wp:docPr id="10" name="Рисунок 10" descr="https://jira.teamlead.ru/images/icons/emoticons/help_1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jira.teamlead.ru/images/icons/emoticons/help_1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51D3A6C7" wp14:editId="3FB2030C">
                        <wp:extent cx="152400" cy="152400"/>
                        <wp:effectExtent l="0" t="0" r="0" b="0"/>
                        <wp:docPr id="9" name="Рисунок 9" descr="https://jira.teamlead.ru/images/icons/emoticons/lightbulb_o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s://jira.teamlead.ru/images/icons/emoticons/lightbulb_o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2B2BCCA3" wp14:editId="4A56448F">
                        <wp:extent cx="152400" cy="152400"/>
                        <wp:effectExtent l="0" t="0" r="0" b="0"/>
                        <wp:docPr id="8" name="Рисунок 8" descr="https://jira.teamlead.ru/images/icons/emoticons/lightbul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jira.teamlead.ru/images/icons/emoticons/lightbul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6A90F664" wp14:editId="56494F5D">
                        <wp:extent cx="152400" cy="152400"/>
                        <wp:effectExtent l="0" t="0" r="0" b="0"/>
                        <wp:docPr id="7" name="Рисунок 7" descr="https://jira.teamlead.ru/images/icons/emoticons/star_yello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jira.teamlead.ru/images/icons/emoticons/star_yello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55769859" wp14:editId="41BF67F2">
                        <wp:extent cx="152400" cy="152400"/>
                        <wp:effectExtent l="0" t="0" r="0" b="0"/>
                        <wp:docPr id="6" name="Рисунок 6" descr="https://jira.teamlead.ru/images/icons/emoticons/star_r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jira.teamlead.ru/images/icons/emoticons/star_r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6703920B" wp14:editId="0F0695C1">
                        <wp:extent cx="152400" cy="152400"/>
                        <wp:effectExtent l="0" t="0" r="0" b="0"/>
                        <wp:docPr id="5" name="Рисунок 5" descr="https://jira.teamlead.ru/images/icons/emoticons/star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jira.teamlead.ru/images/icons/emoticons/star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0AABB3DB" wp14:editId="781F8882">
                        <wp:extent cx="152400" cy="152400"/>
                        <wp:effectExtent l="0" t="0" r="0" b="0"/>
                        <wp:docPr id="4" name="Рисунок 4" descr="https://jira.teamlead.ru/images/icons/emoticons/star_blu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jira.teamlead.ru/images/icons/emoticons/star_blu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6CC4ED04" wp14:editId="59C5B427">
                        <wp:extent cx="152400" cy="152400"/>
                        <wp:effectExtent l="0" t="0" r="0" b="0"/>
                        <wp:docPr id="3" name="Рисунок 3" descr="https://jira.teamlead.ru/images/icons/emoticons/star_yellow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jira.teamlead.ru/images/icons/emoticons/star_yellow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109D2632" wp14:editId="77CF0076">
                        <wp:extent cx="152400" cy="152400"/>
                        <wp:effectExtent l="0" t="0" r="0" b="0"/>
                        <wp:docPr id="2" name="Рисунок 2" descr="https://jira.teamlead.ru/images/icons/emoticons/fla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s://jira.teamlead.ru/images/icons/emoticons/fla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vanish/>
                <w:color w:val="172B4D"/>
                <w:sz w:val="16"/>
                <w:szCs w:val="16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1"/>
              <w:gridCol w:w="617"/>
            </w:tblGrid>
            <w:tr w:rsidR="00024892" w:rsidRPr="0002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024892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Notation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(</w:t>
                  </w:r>
                  <w:proofErr w:type="spellStart"/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flagoff</w:t>
                  </w:r>
                  <w:proofErr w:type="spellEnd"/>
                  <w:r w:rsidRPr="00024892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  <w:t>)</w:t>
                  </w:r>
                </w:p>
              </w:tc>
            </w:tr>
            <w:tr w:rsidR="00024892" w:rsidRPr="0002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proofErr w:type="spellStart"/>
                  <w:r w:rsidRPr="00024892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Image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24892" w:rsidRPr="00024892" w:rsidRDefault="00024892" w:rsidP="0002489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024892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5B51A6D3" wp14:editId="6679E582">
                        <wp:extent cx="152400" cy="152400"/>
                        <wp:effectExtent l="0" t="0" r="0" b="0"/>
                        <wp:docPr id="1" name="Рисунок 1" descr="https://jira.teamlead.ru/images/icons/emoticons/flag_grey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jira.teamlead.ru/images/icons/emoticons/flag_grey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24892" w:rsidRPr="00024892" w:rsidRDefault="00024892" w:rsidP="00024892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16"/>
                <w:szCs w:val="16"/>
                <w:lang w:eastAsia="ru-RU"/>
              </w:rPr>
            </w:pPr>
          </w:p>
        </w:tc>
      </w:tr>
    </w:tbl>
    <w:p w:rsidR="005068B5" w:rsidRPr="00024892" w:rsidRDefault="005068B5">
      <w:pPr>
        <w:rPr>
          <w:sz w:val="16"/>
          <w:szCs w:val="16"/>
        </w:rPr>
      </w:pPr>
    </w:p>
    <w:sectPr w:rsidR="005068B5" w:rsidRPr="00024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4294"/>
    <w:multiLevelType w:val="multilevel"/>
    <w:tmpl w:val="B512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4652C"/>
    <w:multiLevelType w:val="multilevel"/>
    <w:tmpl w:val="057A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A0736"/>
    <w:multiLevelType w:val="multilevel"/>
    <w:tmpl w:val="C5B0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71494"/>
    <w:multiLevelType w:val="multilevel"/>
    <w:tmpl w:val="30CE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60C41"/>
    <w:multiLevelType w:val="multilevel"/>
    <w:tmpl w:val="A20E5D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B4153"/>
    <w:multiLevelType w:val="multilevel"/>
    <w:tmpl w:val="A92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85D76"/>
    <w:multiLevelType w:val="multilevel"/>
    <w:tmpl w:val="7862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C4965"/>
    <w:multiLevelType w:val="multilevel"/>
    <w:tmpl w:val="C8D2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53AD5"/>
    <w:multiLevelType w:val="multilevel"/>
    <w:tmpl w:val="7428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ED"/>
    <w:rsid w:val="00024892"/>
    <w:rsid w:val="005068B5"/>
    <w:rsid w:val="0075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1E4B6"/>
  <w15:chartTrackingRefBased/>
  <w15:docId w15:val="{C48BD4BF-5807-4505-A619-3E2486AB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248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248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248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248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2489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02489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48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248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48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248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248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024892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024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24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48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24892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024892"/>
    <w:rPr>
      <w:i/>
      <w:iCs/>
    </w:rPr>
  </w:style>
  <w:style w:type="character" w:styleId="HTML2">
    <w:name w:val="HTML Cite"/>
    <w:basedOn w:val="a0"/>
    <w:uiPriority w:val="99"/>
    <w:semiHidden/>
    <w:unhideWhenUsed/>
    <w:rsid w:val="00024892"/>
    <w:rPr>
      <w:i/>
      <w:iCs/>
    </w:rPr>
  </w:style>
  <w:style w:type="character" w:styleId="HTML3">
    <w:name w:val="HTML Typewriter"/>
    <w:basedOn w:val="a0"/>
    <w:uiPriority w:val="99"/>
    <w:semiHidden/>
    <w:unhideWhenUsed/>
    <w:rsid w:val="0002489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24892"/>
    <w:rPr>
      <w:color w:val="0000FF"/>
      <w:u w:val="single"/>
    </w:rPr>
  </w:style>
  <w:style w:type="character" w:customStyle="1" w:styleId="java-comment">
    <w:name w:val="java-comment"/>
    <w:basedOn w:val="a0"/>
    <w:rsid w:val="00024892"/>
  </w:style>
  <w:style w:type="character" w:customStyle="1" w:styleId="java-keyword">
    <w:name w:val="java-keyword"/>
    <w:basedOn w:val="a0"/>
    <w:rsid w:val="00024892"/>
  </w:style>
  <w:style w:type="character" w:customStyle="1" w:styleId="java-object">
    <w:name w:val="java-object"/>
    <w:basedOn w:val="a0"/>
    <w:rsid w:val="00024892"/>
  </w:style>
  <w:style w:type="character" w:customStyle="1" w:styleId="xml-tag">
    <w:name w:val="xml-tag"/>
    <w:basedOn w:val="a0"/>
    <w:rsid w:val="00024892"/>
  </w:style>
  <w:style w:type="character" w:customStyle="1" w:styleId="xml-quote">
    <w:name w:val="xml-quote"/>
    <w:basedOn w:val="a0"/>
    <w:rsid w:val="00024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3155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DFE1E6"/>
            <w:bottom w:val="none" w:sz="0" w:space="0" w:color="auto"/>
            <w:right w:val="none" w:sz="0" w:space="0" w:color="auto"/>
          </w:divBdr>
        </w:div>
        <w:div w:id="1901821774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DFE1E6"/>
            <w:bottom w:val="none" w:sz="0" w:space="0" w:color="auto"/>
            <w:right w:val="none" w:sz="0" w:space="0" w:color="auto"/>
          </w:divBdr>
        </w:div>
        <w:div w:id="2081905210">
          <w:marLeft w:val="0"/>
          <w:marRight w:val="0"/>
          <w:marTop w:val="135"/>
          <w:marBottom w:val="135"/>
          <w:divBdr>
            <w:top w:val="single" w:sz="6" w:space="0" w:color="C1C7D0"/>
            <w:left w:val="single" w:sz="6" w:space="0" w:color="C1C7D0"/>
            <w:bottom w:val="single" w:sz="6" w:space="0" w:color="C1C7D0"/>
            <w:right w:val="single" w:sz="6" w:space="0" w:color="C1C7D0"/>
          </w:divBdr>
          <w:divsChild>
            <w:div w:id="1394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91324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0" w:color="CCCCCC"/>
            <w:bottom w:val="dashed" w:sz="6" w:space="0" w:color="CCCCCC"/>
            <w:right w:val="dashed" w:sz="6" w:space="0" w:color="CCCCCC"/>
          </w:divBdr>
          <w:divsChild>
            <w:div w:id="1117873637">
              <w:marLeft w:val="0"/>
              <w:marRight w:val="0"/>
              <w:marTop w:val="0"/>
              <w:marBottom w:val="0"/>
              <w:divBdr>
                <w:top w:val="dashed" w:sz="2" w:space="2" w:color="CCCCCC"/>
                <w:left w:val="dashed" w:sz="2" w:space="2" w:color="CCCCCC"/>
                <w:bottom w:val="dashed" w:sz="6" w:space="2" w:color="CCCCCC"/>
                <w:right w:val="dashed" w:sz="2" w:space="2" w:color="CCCCCC"/>
              </w:divBdr>
            </w:div>
            <w:div w:id="489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69268">
          <w:marLeft w:val="0"/>
          <w:marRight w:val="0"/>
          <w:marTop w:val="135"/>
          <w:marBottom w:val="135"/>
          <w:divBdr>
            <w:top w:val="single" w:sz="6" w:space="0" w:color="C1C7D0"/>
            <w:left w:val="single" w:sz="6" w:space="0" w:color="C1C7D0"/>
            <w:bottom w:val="single" w:sz="6" w:space="0" w:color="C1C7D0"/>
            <w:right w:val="single" w:sz="6" w:space="0" w:color="C1C7D0"/>
          </w:divBdr>
          <w:divsChild>
            <w:div w:id="228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C1C7D0"/>
                <w:right w:val="none" w:sz="0" w:space="0" w:color="auto"/>
              </w:divBdr>
            </w:div>
            <w:div w:id="1119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87611">
          <w:marLeft w:val="0"/>
          <w:marRight w:val="0"/>
          <w:marTop w:val="135"/>
          <w:marBottom w:val="135"/>
          <w:divBdr>
            <w:top w:val="single" w:sz="6" w:space="0" w:color="C1C7D0"/>
            <w:left w:val="single" w:sz="6" w:space="0" w:color="C1C7D0"/>
            <w:bottom w:val="single" w:sz="6" w:space="0" w:color="C1C7D0"/>
            <w:right w:val="single" w:sz="6" w:space="0" w:color="C1C7D0"/>
          </w:divBdr>
          <w:divsChild>
            <w:div w:id="1839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teamlead.ru/secure/WikiRendererHelpAction.jspa?section=all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image" Target="media/image18.gif"/><Relationship Id="rId3" Type="http://schemas.openxmlformats.org/officeDocument/2006/relationships/settings" Target="settings.xml"/><Relationship Id="rId21" Type="http://schemas.openxmlformats.org/officeDocument/2006/relationships/image" Target="media/image13.gif"/><Relationship Id="rId7" Type="http://schemas.openxmlformats.org/officeDocument/2006/relationships/image" Target="media/image1.gif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image" Target="media/image17.gi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29" Type="http://schemas.openxmlformats.org/officeDocument/2006/relationships/image" Target="media/image21.gif"/><Relationship Id="rId1" Type="http://schemas.openxmlformats.org/officeDocument/2006/relationships/numbering" Target="numbering.xml"/><Relationship Id="rId6" Type="http://schemas.openxmlformats.org/officeDocument/2006/relationships/hyperlink" Target="http://atlassian.com/" TargetMode="External"/><Relationship Id="rId11" Type="http://schemas.openxmlformats.org/officeDocument/2006/relationships/image" Target="media/image3.gif"/><Relationship Id="rId24" Type="http://schemas.openxmlformats.org/officeDocument/2006/relationships/image" Target="media/image16.gif"/><Relationship Id="rId32" Type="http://schemas.openxmlformats.org/officeDocument/2006/relationships/fontTable" Target="fontTable.xml"/><Relationship Id="rId5" Type="http://schemas.openxmlformats.org/officeDocument/2006/relationships/hyperlink" Target="http://jira.atlassian.com/" TargetMode="External"/><Relationship Id="rId15" Type="http://schemas.openxmlformats.org/officeDocument/2006/relationships/image" Target="media/image7.gif"/><Relationship Id="rId23" Type="http://schemas.openxmlformats.org/officeDocument/2006/relationships/image" Target="media/image15.gif"/><Relationship Id="rId28" Type="http://schemas.openxmlformats.org/officeDocument/2006/relationships/image" Target="media/image20.gif"/><Relationship Id="rId10" Type="http://schemas.openxmlformats.org/officeDocument/2006/relationships/image" Target="media/image2.gif"/><Relationship Id="rId19" Type="http://schemas.openxmlformats.org/officeDocument/2006/relationships/image" Target="media/image11.gif"/><Relationship Id="rId31" Type="http://schemas.openxmlformats.org/officeDocument/2006/relationships/image" Target="media/image23.gif"/><Relationship Id="rId4" Type="http://schemas.openxmlformats.org/officeDocument/2006/relationships/webSettings" Target="webSettings.xml"/><Relationship Id="rId9" Type="http://schemas.openxmlformats.org/officeDocument/2006/relationships/hyperlink" Target="https://jira.teamlead.ru/secure/$extLink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4.gif"/><Relationship Id="rId27" Type="http://schemas.openxmlformats.org/officeDocument/2006/relationships/image" Target="media/image19.gif"/><Relationship Id="rId30" Type="http://schemas.openxmlformats.org/officeDocument/2006/relationships/image" Target="media/image2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1313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2018-10-14T07:50:00Z</dcterms:created>
  <dcterms:modified xsi:type="dcterms:W3CDTF">2018-10-14T07:54:00Z</dcterms:modified>
</cp:coreProperties>
</file>
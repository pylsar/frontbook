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0"/>
        <w:rPr>
          <w:rFonts w:ascii="Trebuchet MS" w:eastAsia="Times New Roman" w:hAnsi="Trebuchet MS" w:cs="Times New Roman"/>
          <w:b/>
          <w:bCs/>
          <w:color w:val="555555"/>
          <w:spacing w:val="-15"/>
          <w:kern w:val="36"/>
          <w:sz w:val="30"/>
          <w:szCs w:val="30"/>
          <w:lang w:val="en-US" w:eastAsia="ru-RU"/>
        </w:rPr>
      </w:pPr>
      <w:r w:rsidRPr="003269D3">
        <w:rPr>
          <w:rFonts w:ascii="Trebuchet MS" w:eastAsia="Times New Roman" w:hAnsi="Trebuchet MS" w:cs="Times New Roman"/>
          <w:b/>
          <w:bCs/>
          <w:color w:val="555555"/>
          <w:spacing w:val="-15"/>
          <w:kern w:val="36"/>
          <w:sz w:val="30"/>
          <w:szCs w:val="30"/>
          <w:lang w:val="en-US" w:eastAsia="ru-RU"/>
        </w:rPr>
        <w:t>Textile formatting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Below is </w:t>
      </w: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Textile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formatting. For </w:t>
      </w: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Markdown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formatting see </w:t>
      </w:r>
      <w:hyperlink r:id="rId5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val="en-US" w:eastAsia="ru-RU"/>
          </w:rPr>
          <w:t>RedmineTextFormattingMarkdown</w:t>
        </w:r>
      </w:hyperlink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.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br/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For limitations of current Textile support see </w:t>
      </w:r>
      <w:hyperlink r:id="rId6" w:tooltip="RedCloth 4 support (New)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ru-RU"/>
          </w:rPr>
          <w:t>#6269</w:t>
        </w:r>
      </w:hyperlink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, </w:t>
      </w:r>
      <w:hyperlink r:id="rId7" w:tooltip="Definition List support (New)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ru-RU"/>
          </w:rPr>
          <w:t>#10078</w:t>
        </w:r>
      </w:hyperlink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 (Definition Lists).</w:t>
      </w:r>
    </w:p>
    <w:p w:rsidR="003269D3" w:rsidRPr="003269D3" w:rsidRDefault="003269D3" w:rsidP="003269D3">
      <w:pPr>
        <w:numPr>
          <w:ilvl w:val="0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180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hyperlink r:id="rId8" w:anchor="Textile-formatting" w:history="1">
        <w:r w:rsidRPr="003269D3">
          <w:rPr>
            <w:rFonts w:ascii="Verdana" w:eastAsia="Times New Roman" w:hAnsi="Verdana" w:cs="Times New Roman"/>
            <w:color w:val="606060"/>
            <w:sz w:val="16"/>
            <w:szCs w:val="16"/>
            <w:u w:val="single"/>
            <w:lang w:eastAsia="ru-RU"/>
          </w:rPr>
          <w:t>Textile formatting</w:t>
        </w:r>
      </w:hyperlink>
    </w:p>
    <w:p w:rsidR="003269D3" w:rsidRPr="003269D3" w:rsidRDefault="003269D3" w:rsidP="003269D3">
      <w:pPr>
        <w:numPr>
          <w:ilvl w:val="1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540"/>
        <w:rPr>
          <w:rFonts w:ascii="Verdana" w:eastAsia="Times New Roman" w:hAnsi="Verdana" w:cs="Times New Roman"/>
          <w:color w:val="484848"/>
          <w:sz w:val="15"/>
          <w:szCs w:val="15"/>
          <w:lang w:eastAsia="ru-RU"/>
        </w:rPr>
      </w:pPr>
      <w:hyperlink r:id="rId9" w:anchor="Links" w:history="1">
        <w:r w:rsidRPr="003269D3">
          <w:rPr>
            <w:rFonts w:ascii="Verdana" w:eastAsia="Times New Roman" w:hAnsi="Verdana" w:cs="Times New Roman"/>
            <w:color w:val="606060"/>
            <w:sz w:val="14"/>
            <w:szCs w:val="14"/>
            <w:u w:val="single"/>
            <w:lang w:eastAsia="ru-RU"/>
          </w:rPr>
          <w:t>Links</w:t>
        </w:r>
      </w:hyperlink>
    </w:p>
    <w:p w:rsidR="003269D3" w:rsidRPr="003269D3" w:rsidRDefault="003269D3" w:rsidP="003269D3">
      <w:pPr>
        <w:numPr>
          <w:ilvl w:val="2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900"/>
        <w:rPr>
          <w:rFonts w:ascii="Verdana" w:eastAsia="Times New Roman" w:hAnsi="Verdana" w:cs="Times New Roman"/>
          <w:color w:val="484848"/>
          <w:sz w:val="15"/>
          <w:szCs w:val="15"/>
          <w:lang w:eastAsia="ru-RU"/>
        </w:rPr>
      </w:pPr>
      <w:hyperlink r:id="rId10" w:anchor="Redmine-links" w:history="1">
        <w:r w:rsidRPr="003269D3">
          <w:rPr>
            <w:rFonts w:ascii="Verdana" w:eastAsia="Times New Roman" w:hAnsi="Verdana" w:cs="Times New Roman"/>
            <w:color w:val="606060"/>
            <w:sz w:val="14"/>
            <w:szCs w:val="14"/>
            <w:u w:val="single"/>
            <w:lang w:eastAsia="ru-RU"/>
          </w:rPr>
          <w:t>Redmine links</w:t>
        </w:r>
      </w:hyperlink>
    </w:p>
    <w:p w:rsidR="003269D3" w:rsidRPr="003269D3" w:rsidRDefault="003269D3" w:rsidP="003269D3">
      <w:pPr>
        <w:numPr>
          <w:ilvl w:val="2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900"/>
        <w:rPr>
          <w:rFonts w:ascii="Verdana" w:eastAsia="Times New Roman" w:hAnsi="Verdana" w:cs="Times New Roman"/>
          <w:color w:val="484848"/>
          <w:sz w:val="15"/>
          <w:szCs w:val="15"/>
          <w:lang w:eastAsia="ru-RU"/>
        </w:rPr>
      </w:pPr>
      <w:hyperlink r:id="rId11" w:anchor="External-links" w:history="1">
        <w:r w:rsidRPr="003269D3">
          <w:rPr>
            <w:rFonts w:ascii="Verdana" w:eastAsia="Times New Roman" w:hAnsi="Verdana" w:cs="Times New Roman"/>
            <w:color w:val="606060"/>
            <w:sz w:val="14"/>
            <w:szCs w:val="14"/>
            <w:u w:val="single"/>
            <w:lang w:eastAsia="ru-RU"/>
          </w:rPr>
          <w:t>External links</w:t>
        </w:r>
      </w:hyperlink>
    </w:p>
    <w:p w:rsidR="003269D3" w:rsidRPr="003269D3" w:rsidRDefault="003269D3" w:rsidP="003269D3">
      <w:pPr>
        <w:numPr>
          <w:ilvl w:val="2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900"/>
        <w:rPr>
          <w:rFonts w:ascii="Verdana" w:eastAsia="Times New Roman" w:hAnsi="Verdana" w:cs="Times New Roman"/>
          <w:color w:val="484848"/>
          <w:sz w:val="15"/>
          <w:szCs w:val="15"/>
          <w:lang w:eastAsia="ru-RU"/>
        </w:rPr>
      </w:pPr>
      <w:hyperlink r:id="rId12" w:anchor="Email-addresses" w:history="1">
        <w:r w:rsidRPr="003269D3">
          <w:rPr>
            <w:rFonts w:ascii="Verdana" w:eastAsia="Times New Roman" w:hAnsi="Verdana" w:cs="Times New Roman"/>
            <w:color w:val="606060"/>
            <w:sz w:val="14"/>
            <w:szCs w:val="14"/>
            <w:u w:val="single"/>
            <w:lang w:eastAsia="ru-RU"/>
          </w:rPr>
          <w:t>Email addresses</w:t>
        </w:r>
      </w:hyperlink>
    </w:p>
    <w:p w:rsidR="003269D3" w:rsidRPr="003269D3" w:rsidRDefault="003269D3" w:rsidP="003269D3">
      <w:pPr>
        <w:numPr>
          <w:ilvl w:val="1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540"/>
        <w:rPr>
          <w:rFonts w:ascii="Verdana" w:eastAsia="Times New Roman" w:hAnsi="Verdana" w:cs="Times New Roman"/>
          <w:color w:val="484848"/>
          <w:sz w:val="15"/>
          <w:szCs w:val="15"/>
          <w:lang w:eastAsia="ru-RU"/>
        </w:rPr>
      </w:pPr>
      <w:hyperlink r:id="rId13" w:anchor="Text-formatting" w:history="1">
        <w:r w:rsidRPr="003269D3">
          <w:rPr>
            <w:rFonts w:ascii="Verdana" w:eastAsia="Times New Roman" w:hAnsi="Verdana" w:cs="Times New Roman"/>
            <w:color w:val="606060"/>
            <w:sz w:val="14"/>
            <w:szCs w:val="14"/>
            <w:u w:val="single"/>
            <w:lang w:eastAsia="ru-RU"/>
          </w:rPr>
          <w:t>Text formatting</w:t>
        </w:r>
      </w:hyperlink>
    </w:p>
    <w:p w:rsidR="003269D3" w:rsidRPr="003269D3" w:rsidRDefault="003269D3" w:rsidP="003269D3">
      <w:pPr>
        <w:numPr>
          <w:ilvl w:val="2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900"/>
        <w:rPr>
          <w:rFonts w:ascii="Verdana" w:eastAsia="Times New Roman" w:hAnsi="Verdana" w:cs="Times New Roman"/>
          <w:color w:val="484848"/>
          <w:sz w:val="15"/>
          <w:szCs w:val="15"/>
          <w:lang w:eastAsia="ru-RU"/>
        </w:rPr>
      </w:pPr>
      <w:hyperlink r:id="rId14" w:anchor="Acronym" w:history="1">
        <w:r w:rsidRPr="003269D3">
          <w:rPr>
            <w:rFonts w:ascii="Verdana" w:eastAsia="Times New Roman" w:hAnsi="Verdana" w:cs="Times New Roman"/>
            <w:color w:val="606060"/>
            <w:sz w:val="14"/>
            <w:szCs w:val="14"/>
            <w:u w:val="single"/>
            <w:lang w:eastAsia="ru-RU"/>
          </w:rPr>
          <w:t>Acronym</w:t>
        </w:r>
      </w:hyperlink>
    </w:p>
    <w:p w:rsidR="003269D3" w:rsidRPr="003269D3" w:rsidRDefault="003269D3" w:rsidP="003269D3">
      <w:pPr>
        <w:numPr>
          <w:ilvl w:val="2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900"/>
        <w:rPr>
          <w:rFonts w:ascii="Verdana" w:eastAsia="Times New Roman" w:hAnsi="Verdana" w:cs="Times New Roman"/>
          <w:color w:val="484848"/>
          <w:sz w:val="15"/>
          <w:szCs w:val="15"/>
          <w:lang w:eastAsia="ru-RU"/>
        </w:rPr>
      </w:pPr>
      <w:hyperlink r:id="rId15" w:anchor="Font-style" w:history="1">
        <w:r w:rsidRPr="003269D3">
          <w:rPr>
            <w:rFonts w:ascii="Verdana" w:eastAsia="Times New Roman" w:hAnsi="Verdana" w:cs="Times New Roman"/>
            <w:color w:val="606060"/>
            <w:sz w:val="14"/>
            <w:szCs w:val="14"/>
            <w:u w:val="single"/>
            <w:lang w:eastAsia="ru-RU"/>
          </w:rPr>
          <w:t>Font style</w:t>
        </w:r>
      </w:hyperlink>
    </w:p>
    <w:p w:rsidR="003269D3" w:rsidRPr="003269D3" w:rsidRDefault="003269D3" w:rsidP="003269D3">
      <w:pPr>
        <w:numPr>
          <w:ilvl w:val="2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900"/>
        <w:rPr>
          <w:rFonts w:ascii="Verdana" w:eastAsia="Times New Roman" w:hAnsi="Verdana" w:cs="Times New Roman"/>
          <w:color w:val="484848"/>
          <w:sz w:val="15"/>
          <w:szCs w:val="15"/>
          <w:lang w:eastAsia="ru-RU"/>
        </w:rPr>
      </w:pPr>
      <w:hyperlink r:id="rId16" w:anchor="Color" w:history="1">
        <w:r w:rsidRPr="003269D3">
          <w:rPr>
            <w:rFonts w:ascii="Verdana" w:eastAsia="Times New Roman" w:hAnsi="Verdana" w:cs="Times New Roman"/>
            <w:color w:val="606060"/>
            <w:sz w:val="14"/>
            <w:szCs w:val="14"/>
            <w:u w:val="single"/>
            <w:lang w:eastAsia="ru-RU"/>
          </w:rPr>
          <w:t>Color</w:t>
        </w:r>
      </w:hyperlink>
    </w:p>
    <w:p w:rsidR="003269D3" w:rsidRPr="003269D3" w:rsidRDefault="003269D3" w:rsidP="003269D3">
      <w:pPr>
        <w:numPr>
          <w:ilvl w:val="2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900"/>
        <w:rPr>
          <w:rFonts w:ascii="Verdana" w:eastAsia="Times New Roman" w:hAnsi="Verdana" w:cs="Times New Roman"/>
          <w:color w:val="484848"/>
          <w:sz w:val="15"/>
          <w:szCs w:val="15"/>
          <w:lang w:eastAsia="ru-RU"/>
        </w:rPr>
      </w:pPr>
      <w:hyperlink r:id="rId17" w:anchor="Inline-images" w:history="1">
        <w:r w:rsidRPr="003269D3">
          <w:rPr>
            <w:rFonts w:ascii="Verdana" w:eastAsia="Times New Roman" w:hAnsi="Verdana" w:cs="Times New Roman"/>
            <w:color w:val="606060"/>
            <w:sz w:val="14"/>
            <w:szCs w:val="14"/>
            <w:u w:val="single"/>
            <w:lang w:eastAsia="ru-RU"/>
          </w:rPr>
          <w:t>Inline images</w:t>
        </w:r>
      </w:hyperlink>
    </w:p>
    <w:p w:rsidR="003269D3" w:rsidRPr="003269D3" w:rsidRDefault="003269D3" w:rsidP="003269D3">
      <w:pPr>
        <w:numPr>
          <w:ilvl w:val="2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900"/>
        <w:rPr>
          <w:rFonts w:ascii="Verdana" w:eastAsia="Times New Roman" w:hAnsi="Verdana" w:cs="Times New Roman"/>
          <w:color w:val="484848"/>
          <w:sz w:val="15"/>
          <w:szCs w:val="15"/>
          <w:lang w:eastAsia="ru-RU"/>
        </w:rPr>
      </w:pPr>
      <w:hyperlink r:id="rId18" w:anchor="Headings" w:history="1">
        <w:r w:rsidRPr="003269D3">
          <w:rPr>
            <w:rFonts w:ascii="Verdana" w:eastAsia="Times New Roman" w:hAnsi="Verdana" w:cs="Times New Roman"/>
            <w:color w:val="606060"/>
            <w:sz w:val="14"/>
            <w:szCs w:val="14"/>
            <w:u w:val="single"/>
            <w:lang w:eastAsia="ru-RU"/>
          </w:rPr>
          <w:t>Headings</w:t>
        </w:r>
      </w:hyperlink>
    </w:p>
    <w:p w:rsidR="003269D3" w:rsidRPr="003269D3" w:rsidRDefault="003269D3" w:rsidP="003269D3">
      <w:pPr>
        <w:numPr>
          <w:ilvl w:val="2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900"/>
        <w:rPr>
          <w:rFonts w:ascii="Verdana" w:eastAsia="Times New Roman" w:hAnsi="Verdana" w:cs="Times New Roman"/>
          <w:color w:val="484848"/>
          <w:sz w:val="15"/>
          <w:szCs w:val="15"/>
          <w:lang w:eastAsia="ru-RU"/>
        </w:rPr>
      </w:pPr>
      <w:hyperlink r:id="rId19" w:anchor="Paragraphs" w:history="1">
        <w:r w:rsidRPr="003269D3">
          <w:rPr>
            <w:rFonts w:ascii="Verdana" w:eastAsia="Times New Roman" w:hAnsi="Verdana" w:cs="Times New Roman"/>
            <w:color w:val="606060"/>
            <w:sz w:val="14"/>
            <w:szCs w:val="14"/>
            <w:u w:val="single"/>
            <w:lang w:eastAsia="ru-RU"/>
          </w:rPr>
          <w:t>Paragraphs</w:t>
        </w:r>
      </w:hyperlink>
    </w:p>
    <w:p w:rsidR="003269D3" w:rsidRPr="003269D3" w:rsidRDefault="003269D3" w:rsidP="003269D3">
      <w:pPr>
        <w:numPr>
          <w:ilvl w:val="2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900"/>
        <w:rPr>
          <w:rFonts w:ascii="Verdana" w:eastAsia="Times New Roman" w:hAnsi="Verdana" w:cs="Times New Roman"/>
          <w:color w:val="484848"/>
          <w:sz w:val="15"/>
          <w:szCs w:val="15"/>
          <w:lang w:eastAsia="ru-RU"/>
        </w:rPr>
      </w:pPr>
      <w:hyperlink r:id="rId20" w:anchor="Horizontal-rule" w:history="1">
        <w:r w:rsidRPr="003269D3">
          <w:rPr>
            <w:rFonts w:ascii="Verdana" w:eastAsia="Times New Roman" w:hAnsi="Verdana" w:cs="Times New Roman"/>
            <w:color w:val="606060"/>
            <w:sz w:val="14"/>
            <w:szCs w:val="14"/>
            <w:u w:val="single"/>
            <w:lang w:eastAsia="ru-RU"/>
          </w:rPr>
          <w:t>Horizontal rule</w:t>
        </w:r>
      </w:hyperlink>
    </w:p>
    <w:p w:rsidR="003269D3" w:rsidRPr="003269D3" w:rsidRDefault="003269D3" w:rsidP="003269D3">
      <w:pPr>
        <w:numPr>
          <w:ilvl w:val="2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900"/>
        <w:rPr>
          <w:rFonts w:ascii="Verdana" w:eastAsia="Times New Roman" w:hAnsi="Verdana" w:cs="Times New Roman"/>
          <w:color w:val="484848"/>
          <w:sz w:val="15"/>
          <w:szCs w:val="15"/>
          <w:lang w:eastAsia="ru-RU"/>
        </w:rPr>
      </w:pPr>
      <w:hyperlink r:id="rId21" w:anchor="Preformatted-Text" w:history="1">
        <w:r w:rsidRPr="003269D3">
          <w:rPr>
            <w:rFonts w:ascii="Verdana" w:eastAsia="Times New Roman" w:hAnsi="Verdana" w:cs="Times New Roman"/>
            <w:color w:val="606060"/>
            <w:sz w:val="14"/>
            <w:szCs w:val="14"/>
            <w:u w:val="single"/>
            <w:lang w:eastAsia="ru-RU"/>
          </w:rPr>
          <w:t>Preformatted Text</w:t>
        </w:r>
      </w:hyperlink>
    </w:p>
    <w:p w:rsidR="003269D3" w:rsidRPr="003269D3" w:rsidRDefault="003269D3" w:rsidP="003269D3">
      <w:pPr>
        <w:numPr>
          <w:ilvl w:val="2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900"/>
        <w:rPr>
          <w:rFonts w:ascii="Verdana" w:eastAsia="Times New Roman" w:hAnsi="Verdana" w:cs="Times New Roman"/>
          <w:color w:val="484848"/>
          <w:sz w:val="15"/>
          <w:szCs w:val="15"/>
          <w:lang w:eastAsia="ru-RU"/>
        </w:rPr>
      </w:pPr>
      <w:hyperlink r:id="rId22" w:anchor="Blockquotes" w:history="1">
        <w:r w:rsidRPr="003269D3">
          <w:rPr>
            <w:rFonts w:ascii="Verdana" w:eastAsia="Times New Roman" w:hAnsi="Verdana" w:cs="Times New Roman"/>
            <w:color w:val="606060"/>
            <w:sz w:val="14"/>
            <w:szCs w:val="14"/>
            <w:u w:val="single"/>
            <w:lang w:eastAsia="ru-RU"/>
          </w:rPr>
          <w:t>Blockquotes</w:t>
        </w:r>
      </w:hyperlink>
    </w:p>
    <w:p w:rsidR="003269D3" w:rsidRPr="003269D3" w:rsidRDefault="003269D3" w:rsidP="003269D3">
      <w:pPr>
        <w:numPr>
          <w:ilvl w:val="2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900"/>
        <w:rPr>
          <w:rFonts w:ascii="Verdana" w:eastAsia="Times New Roman" w:hAnsi="Verdana" w:cs="Times New Roman"/>
          <w:color w:val="484848"/>
          <w:sz w:val="15"/>
          <w:szCs w:val="15"/>
          <w:lang w:eastAsia="ru-RU"/>
        </w:rPr>
      </w:pPr>
      <w:hyperlink r:id="rId23" w:anchor="Unordered-lists" w:history="1">
        <w:r w:rsidRPr="003269D3">
          <w:rPr>
            <w:rFonts w:ascii="Verdana" w:eastAsia="Times New Roman" w:hAnsi="Verdana" w:cs="Times New Roman"/>
            <w:color w:val="606060"/>
            <w:sz w:val="14"/>
            <w:szCs w:val="14"/>
            <w:u w:val="single"/>
            <w:lang w:eastAsia="ru-RU"/>
          </w:rPr>
          <w:t>Unordered lists</w:t>
        </w:r>
      </w:hyperlink>
    </w:p>
    <w:p w:rsidR="003269D3" w:rsidRPr="003269D3" w:rsidRDefault="003269D3" w:rsidP="003269D3">
      <w:pPr>
        <w:numPr>
          <w:ilvl w:val="2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900"/>
        <w:rPr>
          <w:rFonts w:ascii="Verdana" w:eastAsia="Times New Roman" w:hAnsi="Verdana" w:cs="Times New Roman"/>
          <w:color w:val="484848"/>
          <w:sz w:val="15"/>
          <w:szCs w:val="15"/>
          <w:lang w:eastAsia="ru-RU"/>
        </w:rPr>
      </w:pPr>
      <w:hyperlink r:id="rId24" w:anchor="Ordered-lists" w:history="1">
        <w:r w:rsidRPr="003269D3">
          <w:rPr>
            <w:rFonts w:ascii="Verdana" w:eastAsia="Times New Roman" w:hAnsi="Verdana" w:cs="Times New Roman"/>
            <w:color w:val="606060"/>
            <w:sz w:val="14"/>
            <w:szCs w:val="14"/>
            <w:u w:val="single"/>
            <w:lang w:eastAsia="ru-RU"/>
          </w:rPr>
          <w:t>Ordered lists</w:t>
        </w:r>
      </w:hyperlink>
    </w:p>
    <w:p w:rsidR="003269D3" w:rsidRPr="003269D3" w:rsidRDefault="003269D3" w:rsidP="003269D3">
      <w:pPr>
        <w:numPr>
          <w:ilvl w:val="2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900"/>
        <w:rPr>
          <w:rFonts w:ascii="Verdana" w:eastAsia="Times New Roman" w:hAnsi="Verdana" w:cs="Times New Roman"/>
          <w:color w:val="484848"/>
          <w:sz w:val="15"/>
          <w:szCs w:val="15"/>
          <w:lang w:eastAsia="ru-RU"/>
        </w:rPr>
      </w:pPr>
      <w:hyperlink r:id="rId25" w:anchor="Tables" w:history="1">
        <w:r w:rsidRPr="003269D3">
          <w:rPr>
            <w:rFonts w:ascii="Verdana" w:eastAsia="Times New Roman" w:hAnsi="Verdana" w:cs="Times New Roman"/>
            <w:color w:val="606060"/>
            <w:sz w:val="14"/>
            <w:szCs w:val="14"/>
            <w:u w:val="single"/>
            <w:lang w:eastAsia="ru-RU"/>
          </w:rPr>
          <w:t>Tables</w:t>
        </w:r>
      </w:hyperlink>
    </w:p>
    <w:p w:rsidR="003269D3" w:rsidRPr="003269D3" w:rsidRDefault="003269D3" w:rsidP="003269D3">
      <w:pPr>
        <w:numPr>
          <w:ilvl w:val="2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900"/>
        <w:rPr>
          <w:rFonts w:ascii="Verdana" w:eastAsia="Times New Roman" w:hAnsi="Verdana" w:cs="Times New Roman"/>
          <w:color w:val="484848"/>
          <w:sz w:val="15"/>
          <w:szCs w:val="15"/>
          <w:lang w:eastAsia="ru-RU"/>
        </w:rPr>
      </w:pPr>
      <w:hyperlink r:id="rId26" w:anchor="Table-of-content" w:history="1">
        <w:r w:rsidRPr="003269D3">
          <w:rPr>
            <w:rFonts w:ascii="Verdana" w:eastAsia="Times New Roman" w:hAnsi="Verdana" w:cs="Times New Roman"/>
            <w:color w:val="606060"/>
            <w:sz w:val="14"/>
            <w:szCs w:val="14"/>
            <w:u w:val="single"/>
            <w:lang w:eastAsia="ru-RU"/>
          </w:rPr>
          <w:t>Table of content</w:t>
        </w:r>
      </w:hyperlink>
    </w:p>
    <w:p w:rsidR="003269D3" w:rsidRPr="003269D3" w:rsidRDefault="003269D3" w:rsidP="003269D3">
      <w:pPr>
        <w:numPr>
          <w:ilvl w:val="1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540"/>
        <w:rPr>
          <w:rFonts w:ascii="Verdana" w:eastAsia="Times New Roman" w:hAnsi="Verdana" w:cs="Times New Roman"/>
          <w:color w:val="484848"/>
          <w:sz w:val="15"/>
          <w:szCs w:val="15"/>
          <w:lang w:eastAsia="ru-RU"/>
        </w:rPr>
      </w:pPr>
      <w:hyperlink r:id="rId27" w:anchor="Macros" w:history="1">
        <w:r w:rsidRPr="003269D3">
          <w:rPr>
            <w:rFonts w:ascii="Verdana" w:eastAsia="Times New Roman" w:hAnsi="Verdana" w:cs="Times New Roman"/>
            <w:color w:val="606060"/>
            <w:sz w:val="14"/>
            <w:szCs w:val="14"/>
            <w:u w:val="single"/>
            <w:lang w:eastAsia="ru-RU"/>
          </w:rPr>
          <w:t>Macros</w:t>
        </w:r>
      </w:hyperlink>
    </w:p>
    <w:p w:rsidR="003269D3" w:rsidRPr="003269D3" w:rsidRDefault="003269D3" w:rsidP="003269D3">
      <w:pPr>
        <w:numPr>
          <w:ilvl w:val="1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540"/>
        <w:rPr>
          <w:rFonts w:ascii="Verdana" w:eastAsia="Times New Roman" w:hAnsi="Verdana" w:cs="Times New Roman"/>
          <w:color w:val="484848"/>
          <w:sz w:val="15"/>
          <w:szCs w:val="15"/>
          <w:lang w:eastAsia="ru-RU"/>
        </w:rPr>
      </w:pPr>
      <w:hyperlink r:id="rId28" w:anchor="Code-highlighting" w:history="1">
        <w:r w:rsidRPr="003269D3">
          <w:rPr>
            <w:rFonts w:ascii="Verdana" w:eastAsia="Times New Roman" w:hAnsi="Verdana" w:cs="Times New Roman"/>
            <w:color w:val="606060"/>
            <w:sz w:val="14"/>
            <w:szCs w:val="14"/>
            <w:u w:val="single"/>
            <w:lang w:eastAsia="ru-RU"/>
          </w:rPr>
          <w:t>Code highlighting</w:t>
        </w:r>
      </w:hyperlink>
    </w:p>
    <w:p w:rsidR="003269D3" w:rsidRPr="003269D3" w:rsidRDefault="003269D3" w:rsidP="003269D3">
      <w:pPr>
        <w:numPr>
          <w:ilvl w:val="1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540"/>
        <w:rPr>
          <w:rFonts w:ascii="Verdana" w:eastAsia="Times New Roman" w:hAnsi="Verdana" w:cs="Times New Roman"/>
          <w:color w:val="484848"/>
          <w:sz w:val="15"/>
          <w:szCs w:val="15"/>
          <w:lang w:eastAsia="ru-RU"/>
        </w:rPr>
      </w:pPr>
      <w:hyperlink r:id="rId29" w:anchor="Styling-text-using-CSS" w:history="1">
        <w:r w:rsidRPr="003269D3">
          <w:rPr>
            <w:rFonts w:ascii="Verdana" w:eastAsia="Times New Roman" w:hAnsi="Verdana" w:cs="Times New Roman"/>
            <w:color w:val="606060"/>
            <w:sz w:val="14"/>
            <w:szCs w:val="14"/>
            <w:u w:val="single"/>
            <w:lang w:eastAsia="ru-RU"/>
          </w:rPr>
          <w:t>Styling text using CSS</w:t>
        </w:r>
      </w:hyperlink>
    </w:p>
    <w:p w:rsidR="003269D3" w:rsidRPr="003269D3" w:rsidRDefault="003269D3" w:rsidP="003269D3">
      <w:pPr>
        <w:numPr>
          <w:ilvl w:val="2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900"/>
        <w:rPr>
          <w:rFonts w:ascii="Verdana" w:eastAsia="Times New Roman" w:hAnsi="Verdana" w:cs="Times New Roman"/>
          <w:color w:val="484848"/>
          <w:sz w:val="15"/>
          <w:szCs w:val="15"/>
          <w:lang w:eastAsia="ru-RU"/>
        </w:rPr>
      </w:pPr>
      <w:hyperlink r:id="rId30" w:anchor="Allowed-CSS-properties" w:history="1">
        <w:r w:rsidRPr="003269D3">
          <w:rPr>
            <w:rFonts w:ascii="Verdana" w:eastAsia="Times New Roman" w:hAnsi="Verdana" w:cs="Times New Roman"/>
            <w:color w:val="606060"/>
            <w:sz w:val="14"/>
            <w:szCs w:val="14"/>
            <w:u w:val="single"/>
            <w:lang w:eastAsia="ru-RU"/>
          </w:rPr>
          <w:t>Allowed CSS properties</w:t>
        </w:r>
      </w:hyperlink>
    </w:p>
    <w:p w:rsidR="003269D3" w:rsidRPr="003269D3" w:rsidRDefault="003269D3" w:rsidP="003269D3">
      <w:pPr>
        <w:numPr>
          <w:ilvl w:val="1"/>
          <w:numId w:val="1"/>
        </w:numPr>
        <w:pBdr>
          <w:top w:val="single" w:sz="6" w:space="3" w:color="E4E4E4"/>
          <w:left w:val="single" w:sz="6" w:space="12" w:color="E4E4E4"/>
          <w:bottom w:val="single" w:sz="6" w:space="3" w:color="E4E4E4"/>
          <w:right w:val="single" w:sz="6" w:space="3" w:color="E4E4E4"/>
        </w:pBdr>
        <w:shd w:val="clear" w:color="auto" w:fill="FFFFDD"/>
        <w:spacing w:after="0" w:line="288" w:lineRule="atLeast"/>
        <w:ind w:left="540"/>
        <w:rPr>
          <w:rFonts w:ascii="Verdana" w:eastAsia="Times New Roman" w:hAnsi="Verdana" w:cs="Times New Roman"/>
          <w:color w:val="484848"/>
          <w:sz w:val="15"/>
          <w:szCs w:val="15"/>
          <w:lang w:eastAsia="ru-RU"/>
        </w:rPr>
      </w:pPr>
      <w:hyperlink r:id="rId31" w:anchor="Translation" w:history="1">
        <w:r w:rsidRPr="003269D3">
          <w:rPr>
            <w:rFonts w:ascii="Verdana" w:eastAsia="Times New Roman" w:hAnsi="Verdana" w:cs="Times New Roman"/>
            <w:color w:val="606060"/>
            <w:sz w:val="14"/>
            <w:szCs w:val="14"/>
            <w:u w:val="single"/>
            <w:lang w:eastAsia="ru-RU"/>
          </w:rPr>
          <w:t>Translation</w:t>
        </w:r>
      </w:hyperlink>
    </w:p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0" w:name="Links"/>
      <w:bookmarkEnd w:id="0"/>
      <w:r w:rsidRPr="003269D3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Links</w:t>
      </w:r>
    </w:p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2"/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eastAsia="ru-RU"/>
        </w:rPr>
      </w:pPr>
      <w:bookmarkStart w:id="1" w:name="Redmine-links"/>
      <w:bookmarkEnd w:id="1"/>
      <w:r w:rsidRPr="003269D3"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eastAsia="ru-RU"/>
        </w:rPr>
        <w:t>Redmine links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Redmine allows hyperlinking between resources (wiki pages, issues, documents...) from anywhere text formatting is used.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Wiki links:</w:t>
      </w:r>
    </w:p>
    <w:p w:rsidR="003269D3" w:rsidRPr="003269D3" w:rsidRDefault="003269D3" w:rsidP="003269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[[Guide]]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displays a link to the page named 'Guide': </w:t>
      </w:r>
      <w:hyperlink r:id="rId32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val="en-US" w:eastAsia="ru-RU"/>
          </w:rPr>
          <w:t>Guide</w:t>
        </w:r>
      </w:hyperlink>
    </w:p>
    <w:p w:rsidR="003269D3" w:rsidRPr="003269D3" w:rsidRDefault="003269D3" w:rsidP="003269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[[Guide#further-reading]]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takes you to the anchor "further-reading". Headings get automatically assigned anchors so that you can refer to them: </w:t>
      </w:r>
      <w:hyperlink r:id="rId33" w:anchor="further-reading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val="en-US" w:eastAsia="ru-RU"/>
          </w:rPr>
          <w:t>Guide</w:t>
        </w:r>
      </w:hyperlink>
    </w:p>
    <w:p w:rsidR="003269D3" w:rsidRPr="003269D3" w:rsidRDefault="003269D3" w:rsidP="003269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[[Guide|User manual]]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displays a link to the same page but with different text: </w:t>
      </w:r>
      <w:hyperlink r:id="rId34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val="en-US" w:eastAsia="ru-RU"/>
          </w:rPr>
          <w:t>User manual</w:t>
        </w:r>
      </w:hyperlink>
    </w:p>
    <w:p w:rsidR="003269D3" w:rsidRPr="003269D3" w:rsidRDefault="003269D3" w:rsidP="003269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[[Guide#User-guide|User guide]]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displays a link to the header on the same page with different text: </w:t>
      </w:r>
      <w:hyperlink r:id="rId35" w:anchor="User-guide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val="en-US" w:eastAsia="ru-RU"/>
          </w:rPr>
          <w:t>User guide</w:t>
        </w:r>
      </w:hyperlink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You can also link to pages of another project's wiki (using the project identifier):</w:t>
      </w:r>
    </w:p>
    <w:p w:rsidR="003269D3" w:rsidRPr="003269D3" w:rsidRDefault="003269D3" w:rsidP="003269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[[sandbox:some page]]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displays a link to the page named 'Some page' of the Sandbox wiki</w:t>
      </w:r>
    </w:p>
    <w:p w:rsidR="003269D3" w:rsidRPr="003269D3" w:rsidRDefault="003269D3" w:rsidP="003269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[[sandbox:]]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displays a link to the Sandbox wiki main page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lastRenderedPageBreak/>
        <w:t>Wiki links are displayed in red if the page doesn't exist yet, eg: </w:t>
      </w:r>
      <w:hyperlink r:id="rId36" w:history="1">
        <w:r w:rsidRPr="003269D3">
          <w:rPr>
            <w:rFonts w:ascii="Verdana" w:eastAsia="Times New Roman" w:hAnsi="Verdana" w:cs="Times New Roman"/>
            <w:color w:val="B73535"/>
            <w:sz w:val="18"/>
            <w:szCs w:val="18"/>
            <w:u w:val="single"/>
            <w:lang w:val="en-US" w:eastAsia="ru-RU"/>
          </w:rPr>
          <w:t>Nonexistent page</w:t>
        </w:r>
      </w:hyperlink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.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Links to other resources:</w:t>
      </w:r>
    </w:p>
    <w:p w:rsidR="003269D3" w:rsidRPr="003269D3" w:rsidRDefault="003269D3" w:rsidP="003269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Issues:</w:t>
      </w:r>
    </w:p>
    <w:p w:rsidR="003269D3" w:rsidRPr="003269D3" w:rsidRDefault="003269D3" w:rsidP="003269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#124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an issue: displays </w:t>
      </w:r>
      <w:hyperlink r:id="rId37" w:tooltip="bulk edit doesn't change the category or fixed version properties (Closed)" w:history="1">
        <w:r w:rsidRPr="003269D3">
          <w:rPr>
            <w:rFonts w:ascii="Verdana" w:eastAsia="Times New Roman" w:hAnsi="Verdana" w:cs="Times New Roman"/>
            <w:strike/>
            <w:color w:val="999999"/>
            <w:sz w:val="18"/>
            <w:szCs w:val="18"/>
            <w:u w:val="single"/>
            <w:lang w:val="en-US" w:eastAsia="ru-RU"/>
          </w:rPr>
          <w:t>#124</w:t>
        </w:r>
      </w:hyperlink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, link is striked-through if the issue is closed)</w:t>
      </w:r>
    </w:p>
    <w:p w:rsidR="003269D3" w:rsidRPr="003269D3" w:rsidRDefault="003269D3" w:rsidP="003269D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#124-6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, or </w:t>
      </w: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#124#note-6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an issue note: displays </w:t>
      </w:r>
      <w:hyperlink r:id="rId38" w:anchor="note-6" w:tooltip="bulk edit doesn't change the category or fixed version properties (Closed)" w:history="1">
        <w:r w:rsidRPr="003269D3">
          <w:rPr>
            <w:rFonts w:ascii="Verdana" w:eastAsia="Times New Roman" w:hAnsi="Verdana" w:cs="Times New Roman"/>
            <w:strike/>
            <w:color w:val="999999"/>
            <w:sz w:val="18"/>
            <w:szCs w:val="18"/>
            <w:u w:val="single"/>
            <w:lang w:val="en-US" w:eastAsia="ru-RU"/>
          </w:rPr>
          <w:t>#124-6</w:t>
        </w:r>
      </w:hyperlink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, or </w:t>
      </w:r>
      <w:hyperlink r:id="rId39" w:anchor="note-6" w:tooltip="bulk edit doesn't change the category or fixed version properties (Closed)" w:history="1">
        <w:r w:rsidRPr="003269D3">
          <w:rPr>
            <w:rFonts w:ascii="Verdana" w:eastAsia="Times New Roman" w:hAnsi="Verdana" w:cs="Times New Roman"/>
            <w:strike/>
            <w:color w:val="999999"/>
            <w:sz w:val="18"/>
            <w:szCs w:val="18"/>
            <w:u w:val="single"/>
            <w:lang w:val="en-US" w:eastAsia="ru-RU"/>
          </w:rPr>
          <w:t>#124#note-6</w:t>
        </w:r>
      </w:hyperlink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)</w:t>
      </w:r>
    </w:p>
    <w:p w:rsidR="003269D3" w:rsidRPr="003269D3" w:rsidRDefault="003269D3" w:rsidP="003269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Documents:</w:t>
      </w:r>
    </w:p>
    <w:p w:rsidR="003269D3" w:rsidRPr="003269D3" w:rsidRDefault="003269D3" w:rsidP="003269D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document#17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document with id 17)</w:t>
      </w:r>
    </w:p>
    <w:p w:rsidR="003269D3" w:rsidRPr="003269D3" w:rsidRDefault="003269D3" w:rsidP="003269D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document:Greetings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the document with title "Greetings")</w:t>
      </w:r>
    </w:p>
    <w:p w:rsidR="003269D3" w:rsidRPr="003269D3" w:rsidRDefault="003269D3" w:rsidP="003269D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document:"Some document"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(double quotes can be used when document title contains spaces)</w:t>
      </w:r>
    </w:p>
    <w:p w:rsidR="003269D3" w:rsidRPr="003269D3" w:rsidRDefault="003269D3" w:rsidP="003269D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sandbox:document:"Some document"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a document with title "Some document" in project identifier "sandbox")</w:t>
      </w:r>
    </w:p>
    <w:p w:rsidR="003269D3" w:rsidRPr="003269D3" w:rsidRDefault="003269D3" w:rsidP="003269D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Versions:</w:t>
      </w:r>
    </w:p>
    <w:p w:rsidR="003269D3" w:rsidRPr="003269D3" w:rsidRDefault="003269D3" w:rsidP="003269D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version#3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version with id 3)</w:t>
      </w:r>
    </w:p>
    <w:p w:rsidR="003269D3" w:rsidRPr="003269D3" w:rsidRDefault="003269D3" w:rsidP="003269D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version:1.0.0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version named "1.0.0")</w:t>
      </w:r>
    </w:p>
    <w:p w:rsidR="003269D3" w:rsidRPr="003269D3" w:rsidRDefault="003269D3" w:rsidP="003269D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version:"1.0 beta 2"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(double quotes can be used when version name contains spaces)</w:t>
      </w:r>
    </w:p>
    <w:p w:rsidR="003269D3" w:rsidRPr="003269D3" w:rsidRDefault="003269D3" w:rsidP="003269D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sandbox:version:1.0.0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version "1.0.0" in the project identifier "sandbox")</w:t>
      </w:r>
    </w:p>
    <w:p w:rsidR="003269D3" w:rsidRPr="003269D3" w:rsidRDefault="003269D3" w:rsidP="003269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Attachments:</w:t>
      </w:r>
    </w:p>
    <w:p w:rsidR="003269D3" w:rsidRPr="003269D3" w:rsidRDefault="003269D3" w:rsidP="003269D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attachment:file.zip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the attachment of the current object named file.zip)</w:t>
      </w:r>
    </w:p>
    <w:p w:rsidR="003269D3" w:rsidRPr="003269D3" w:rsidRDefault="003269D3" w:rsidP="003269D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attachment:"file name.zip"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(double quotes can be used when the filename contains non word characters)</w:t>
      </w:r>
    </w:p>
    <w:p w:rsidR="003269D3" w:rsidRPr="003269D3" w:rsidRDefault="003269D3" w:rsidP="003269D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For now, attachments of the current object can be referenced only (if you're on an issue, it's possible to reference attachments of this issue only)</w:t>
      </w:r>
    </w:p>
    <w:p w:rsidR="003269D3" w:rsidRPr="003269D3" w:rsidRDefault="003269D3" w:rsidP="003269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Changesets:</w:t>
      </w:r>
    </w:p>
    <w:p w:rsidR="003269D3" w:rsidRPr="003269D3" w:rsidRDefault="003269D3" w:rsidP="003269D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r758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a changeset, displays </w:t>
      </w:r>
      <w:hyperlink r:id="rId40" w:tooltip="Search engine now only searches objects the user is allowed to view.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val="en-US" w:eastAsia="ru-RU"/>
          </w:rPr>
          <w:t>r758</w:t>
        </w:r>
      </w:hyperlink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)</w:t>
      </w:r>
    </w:p>
    <w:p w:rsidR="003269D3" w:rsidRPr="003269D3" w:rsidRDefault="003269D3" w:rsidP="003269D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commit:c6f4d0fd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a changeset with a non-numeric hash)</w:t>
      </w:r>
    </w:p>
    <w:p w:rsidR="003269D3" w:rsidRPr="003269D3" w:rsidRDefault="003269D3" w:rsidP="003269D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svn1|r758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a changeset of a specific repository, for projects with multiple repositories)</w:t>
      </w:r>
    </w:p>
    <w:p w:rsidR="003269D3" w:rsidRPr="003269D3" w:rsidRDefault="003269D3" w:rsidP="003269D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commit:hg|c6f4d0fd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a changeset with a non-numeric hash of a specific repository)</w:t>
      </w:r>
    </w:p>
    <w:p w:rsidR="003269D3" w:rsidRPr="003269D3" w:rsidRDefault="003269D3" w:rsidP="003269D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sandbox:r758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a changeset of another project)</w:t>
      </w:r>
    </w:p>
    <w:p w:rsidR="003269D3" w:rsidRPr="003269D3" w:rsidRDefault="003269D3" w:rsidP="003269D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sandbox:commit:c6f4d0fd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a changeset with a non-numeric hash of another project identifier)</w:t>
      </w:r>
    </w:p>
    <w:p w:rsidR="003269D3" w:rsidRPr="003269D3" w:rsidRDefault="003269D3" w:rsidP="003269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Repository files:</w:t>
      </w:r>
    </w:p>
    <w:p w:rsidR="003269D3" w:rsidRPr="003269D3" w:rsidRDefault="003269D3" w:rsidP="003269D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source:some/file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the file located at /some/file in the project's repository)</w:t>
      </w:r>
    </w:p>
    <w:p w:rsidR="003269D3" w:rsidRPr="003269D3" w:rsidRDefault="003269D3" w:rsidP="003269D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source:"some file"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the file with non word characters in the path)</w:t>
      </w:r>
    </w:p>
    <w:p w:rsidR="003269D3" w:rsidRPr="003269D3" w:rsidRDefault="003269D3" w:rsidP="003269D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source:some/file@52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the file's revision 52)</w:t>
      </w:r>
    </w:p>
    <w:p w:rsidR="003269D3" w:rsidRPr="003269D3" w:rsidRDefault="003269D3" w:rsidP="003269D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source:some/file@master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the file in branch </w:t>
      </w:r>
      <w:r w:rsidRPr="003269D3">
        <w:rPr>
          <w:rFonts w:ascii="Verdana" w:eastAsia="Times New Roman" w:hAnsi="Verdana" w:cs="Times New Roman"/>
          <w:i/>
          <w:iCs/>
          <w:color w:val="484848"/>
          <w:sz w:val="18"/>
          <w:szCs w:val="18"/>
          <w:lang w:val="en-US" w:eastAsia="ru-RU"/>
        </w:rPr>
        <w:t>master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)</w:t>
      </w:r>
    </w:p>
    <w:p w:rsidR="003269D3" w:rsidRPr="003269D3" w:rsidRDefault="003269D3" w:rsidP="003269D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source:some/file#L120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line 120 of the file)</w:t>
      </w:r>
    </w:p>
    <w:p w:rsidR="003269D3" w:rsidRPr="003269D3" w:rsidRDefault="003269D3" w:rsidP="003269D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source:some/file@52#L120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line 120 of the file's revision 52)</w:t>
      </w:r>
    </w:p>
    <w:p w:rsidR="003269D3" w:rsidRPr="003269D3" w:rsidRDefault="003269D3" w:rsidP="003269D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source:repo_identifier|some/file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a file of a specific repository, for projects with multiple repositories)</w:t>
      </w:r>
    </w:p>
    <w:p w:rsidR="003269D3" w:rsidRPr="003269D3" w:rsidRDefault="003269D3" w:rsidP="003269D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sandbox:source:some/file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the file in the project identifier "sandbox")</w:t>
      </w:r>
    </w:p>
    <w:p w:rsidR="003269D3" w:rsidRPr="003269D3" w:rsidRDefault="003269D3" w:rsidP="003269D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export:some/file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(force the download of the file)</w:t>
      </w:r>
    </w:p>
    <w:p w:rsidR="003269D3" w:rsidRPr="003269D3" w:rsidRDefault="003269D3" w:rsidP="003269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Forums:</w:t>
      </w:r>
    </w:p>
    <w:p w:rsidR="003269D3" w:rsidRPr="003269D3" w:rsidRDefault="003269D3" w:rsidP="003269D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forum#2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forum with id 2)</w:t>
      </w:r>
    </w:p>
    <w:p w:rsidR="003269D3" w:rsidRPr="003269D3" w:rsidRDefault="003269D3" w:rsidP="003269D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forum:Discussion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forum with name "Discussion")</w:t>
      </w:r>
    </w:p>
    <w:p w:rsidR="003269D3" w:rsidRPr="003269D3" w:rsidRDefault="003269D3" w:rsidP="003269D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forum:"Help and more"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(double quotes can be used when forum name contains spaces)</w:t>
      </w:r>
    </w:p>
    <w:p w:rsidR="003269D3" w:rsidRPr="003269D3" w:rsidRDefault="003269D3" w:rsidP="003269D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Forum messages:</w:t>
      </w:r>
    </w:p>
    <w:p w:rsidR="003269D3" w:rsidRPr="003269D3" w:rsidRDefault="003269D3" w:rsidP="003269D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message#1218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message with id 1218)</w:t>
      </w:r>
    </w:p>
    <w:p w:rsidR="003269D3" w:rsidRPr="003269D3" w:rsidRDefault="003269D3" w:rsidP="003269D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lastRenderedPageBreak/>
        <w:t>News items</w:t>
      </w:r>
    </w:p>
    <w:p w:rsidR="003269D3" w:rsidRPr="003269D3" w:rsidRDefault="003269D3" w:rsidP="003269D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news#1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news item with id 1)</w:t>
      </w:r>
    </w:p>
    <w:p w:rsidR="003269D3" w:rsidRPr="003269D3" w:rsidRDefault="003269D3" w:rsidP="003269D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news:Greetings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news item with name "Greetings")</w:t>
      </w:r>
    </w:p>
    <w:p w:rsidR="003269D3" w:rsidRPr="003269D3" w:rsidRDefault="003269D3" w:rsidP="003269D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news:"eCookbook first release !"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(double quotes can be used when news item name contains spaces)</w:t>
      </w:r>
    </w:p>
    <w:p w:rsidR="003269D3" w:rsidRPr="003269D3" w:rsidRDefault="003269D3" w:rsidP="003269D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Projects:</w:t>
      </w:r>
    </w:p>
    <w:p w:rsidR="003269D3" w:rsidRPr="003269D3" w:rsidRDefault="003269D3" w:rsidP="003269D3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project#3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project with id 3)</w:t>
      </w:r>
    </w:p>
    <w:p w:rsidR="003269D3" w:rsidRPr="003269D3" w:rsidRDefault="003269D3" w:rsidP="003269D3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project:someproject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project with name "someproject")</w:t>
      </w:r>
    </w:p>
    <w:p w:rsidR="003269D3" w:rsidRPr="003269D3" w:rsidRDefault="003269D3" w:rsidP="003269D3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project:"Multiple words project"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(double quotes can be used when project name contains spaces)</w:t>
      </w:r>
    </w:p>
    <w:p w:rsidR="003269D3" w:rsidRPr="003269D3" w:rsidRDefault="003269D3" w:rsidP="003269D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Users:</w:t>
      </w:r>
    </w:p>
    <w:p w:rsidR="003269D3" w:rsidRPr="003269D3" w:rsidRDefault="003269D3" w:rsidP="003269D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user:login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(Link to user with login username, if username is an email you may have this issue </w:t>
      </w:r>
      <w:hyperlink r:id="rId41" w:tooltip="User link syntax (user:login) doesn't work for logins consisting of an email adress (Closed)" w:history="1">
        <w:r w:rsidRPr="003269D3">
          <w:rPr>
            <w:rFonts w:ascii="Verdana" w:eastAsia="Times New Roman" w:hAnsi="Verdana" w:cs="Times New Roman"/>
            <w:strike/>
            <w:color w:val="999999"/>
            <w:sz w:val="18"/>
            <w:szCs w:val="18"/>
            <w:u w:val="single"/>
            <w:lang w:val="en-US" w:eastAsia="ru-RU"/>
          </w:rPr>
          <w:t>#26443</w:t>
        </w:r>
      </w:hyperlink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)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Escaping:</w:t>
      </w:r>
    </w:p>
    <w:p w:rsidR="003269D3" w:rsidRPr="003269D3" w:rsidRDefault="003269D3" w:rsidP="003269D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You can prevent Redmine links from being parsed by preceding them with an exclamation mark: !</w:t>
      </w:r>
    </w:p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2"/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val="en-US" w:eastAsia="ru-RU"/>
        </w:rPr>
      </w:pPr>
      <w:bookmarkStart w:id="2" w:name="External-links"/>
      <w:bookmarkEnd w:id="2"/>
      <w:r w:rsidRPr="003269D3"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val="en-US" w:eastAsia="ru-RU"/>
        </w:rPr>
        <w:t>External links</w:t>
      </w:r>
    </w:p>
    <w:p w:rsidR="003269D3" w:rsidRPr="003269D3" w:rsidRDefault="003269D3" w:rsidP="00326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  <w:lang w:val="en-US" w:eastAsia="ru-RU"/>
        </w:rPr>
        <w:t>URLs (http, https, ftp and ftps) are automatically turned into clickable links:</w:t>
      </w:r>
    </w:p>
    <w:p w:rsidR="003269D3" w:rsidRPr="003269D3" w:rsidRDefault="003269D3" w:rsidP="003269D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http://www.redmine.org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-- External link to the redmine website: </w:t>
      </w:r>
      <w:hyperlink r:id="rId42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val="en-US" w:eastAsia="ru-RU"/>
          </w:rPr>
          <w:t>http://www.redmine.org</w:t>
        </w:r>
      </w:hyperlink>
    </w:p>
    <w:p w:rsidR="003269D3" w:rsidRPr="003269D3" w:rsidRDefault="003269D3" w:rsidP="00326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  <w:lang w:val="en-US" w:eastAsia="ru-RU"/>
        </w:rPr>
        <w:t>URLs can also use different text than the link itself:</w:t>
      </w:r>
    </w:p>
    <w:p w:rsidR="003269D3" w:rsidRPr="003269D3" w:rsidRDefault="003269D3" w:rsidP="003269D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"Redmine web site":http://www.redmine.org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-- External link with different text: </w:t>
      </w:r>
      <w:hyperlink r:id="rId43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val="en-US" w:eastAsia="ru-RU"/>
          </w:rPr>
          <w:t>Redmine web site</w:t>
        </w:r>
      </w:hyperlink>
    </w:p>
    <w:p w:rsidR="003269D3" w:rsidRPr="003269D3" w:rsidRDefault="003269D3" w:rsidP="003269D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!http://www.redmine.org/attachments/7069/Redmine_logo.png(Redmine web site)!:http://www.redmine.org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-- External image with a title that links to an URL: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noProof/>
          <w:color w:val="116699"/>
          <w:sz w:val="18"/>
          <w:szCs w:val="18"/>
          <w:lang w:eastAsia="ru-RU"/>
        </w:rPr>
        <w:drawing>
          <wp:inline distT="0" distB="0" distL="0" distR="0">
            <wp:extent cx="1905000" cy="428625"/>
            <wp:effectExtent l="0" t="0" r="0" b="9525"/>
            <wp:docPr id="1" name="Рисунок 1" descr="Redmine web site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mine web site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9D3" w:rsidRPr="003269D3" w:rsidRDefault="003269D3" w:rsidP="00326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  <w:lang w:val="en-US" w:eastAsia="ru-RU"/>
        </w:rPr>
        <w:t>File URI can be used to link UNC path:</w:t>
      </w:r>
    </w:p>
    <w:p w:rsidR="003269D3" w:rsidRPr="003269D3" w:rsidRDefault="003269D3" w:rsidP="003269D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"\\server\share$":file://///server/share%24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-- File URI showing UNC path: </w:t>
      </w:r>
      <w:hyperlink r:id="rId45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val="en-US" w:eastAsia="ru-RU"/>
          </w:rPr>
          <w:t>\\server\share$</w:t>
        </w:r>
      </w:hyperlink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br/>
        <w:t>You should </w:t>
      </w:r>
      <w:hyperlink r:id="rId46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val="en-US" w:eastAsia="ru-RU"/>
          </w:rPr>
          <w:t>URL Encodings</w:t>
        </w:r>
      </w:hyperlink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for special characters like empty space, $, á, é, í, ó, ú, etc.</w:t>
      </w:r>
    </w:p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2"/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val="en-US" w:eastAsia="ru-RU"/>
        </w:rPr>
      </w:pPr>
      <w:bookmarkStart w:id="3" w:name="Email-addresses"/>
      <w:bookmarkEnd w:id="3"/>
      <w:r w:rsidRPr="003269D3"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val="en-US" w:eastAsia="ru-RU"/>
        </w:rPr>
        <w:t>Email addresses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Email addresses are automatically turned into clickable links:</w:t>
      </w:r>
    </w:p>
    <w:p w:rsidR="003269D3" w:rsidRPr="003269D3" w:rsidRDefault="003269D3" w:rsidP="003269D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someone@foo.bar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-- Link to an email address: </w:t>
      </w:r>
      <w:hyperlink r:id="rId47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val="en-US" w:eastAsia="ru-RU"/>
          </w:rPr>
          <w:t>someone@foo.bar</w:t>
        </w:r>
      </w:hyperlink>
    </w:p>
    <w:p w:rsidR="003269D3" w:rsidRPr="003269D3" w:rsidRDefault="003269D3" w:rsidP="003269D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"Email someone":mailto:someone@foo.bar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-- Email link with different text: </w:t>
      </w:r>
      <w:hyperlink r:id="rId48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val="en-US" w:eastAsia="ru-RU"/>
          </w:rPr>
          <w:t>Email someone</w:t>
        </w:r>
      </w:hyperlink>
    </w:p>
    <w:p w:rsidR="003269D3" w:rsidRPr="003269D3" w:rsidRDefault="003269D3" w:rsidP="00326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  <w:lang w:val="en-US" w:eastAsia="ru-RU"/>
        </w:rPr>
        <w:t>More complex email instructions can be added to an email link. A default subject, default body and CC information can be defined. Note that spaces in any of these fields need to be replaced with the code %20.</w:t>
      </w:r>
    </w:p>
    <w:p w:rsidR="003269D3" w:rsidRPr="003269D3" w:rsidRDefault="003269D3" w:rsidP="003269D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"Email webmaster and admin":mailto:webmaster@foo.bar?cc=admin@foo.bar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-- Email to webmaster, CC admin: </w:t>
      </w:r>
      <w:hyperlink r:id="rId49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val="en-US" w:eastAsia="ru-RU"/>
          </w:rPr>
          <w:t>Email webmaster and admin</w:t>
        </w:r>
      </w:hyperlink>
    </w:p>
    <w:p w:rsidR="003269D3" w:rsidRPr="003269D3" w:rsidRDefault="003269D3" w:rsidP="003269D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"Email someone for help":mailto:someone@foo.bar?subject=Website%20Help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-- Email link with the subject "Website Help": </w:t>
      </w:r>
      <w:hyperlink r:id="rId50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val="en-US" w:eastAsia="ru-RU"/>
          </w:rPr>
          <w:t>Email someone for help</w:t>
        </w:r>
      </w:hyperlink>
    </w:p>
    <w:p w:rsidR="003269D3" w:rsidRPr="003269D3" w:rsidRDefault="003269D3" w:rsidP="003269D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lastRenderedPageBreak/>
        <w:t>"Email someone for help":mailto:someone@foo.bar?subject=Website%20Help&amp;body=My%20problem%20is%20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-- Email link with the subject "Website Help" and a default body: </w:t>
      </w:r>
      <w:hyperlink r:id="rId51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val="en-US" w:eastAsia="ru-RU"/>
          </w:rPr>
          <w:t>My problem is</w:t>
        </w:r>
      </w:hyperlink>
    </w:p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</w:pPr>
      <w:bookmarkStart w:id="4" w:name="Text-formatting"/>
      <w:bookmarkEnd w:id="4"/>
      <w:r w:rsidRPr="003269D3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  <w:t>Text formatting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For things such as headlines, bold, tables, lists, Redmine supports </w:t>
      </w:r>
      <w:hyperlink r:id="rId52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val="en-US" w:eastAsia="ru-RU"/>
          </w:rPr>
          <w:t>Textile syntax</w:t>
        </w:r>
      </w:hyperlink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. See </w:t>
      </w:r>
      <w:hyperlink r:id="rId53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val="en-US" w:eastAsia="ru-RU"/>
          </w:rPr>
          <w:t>http://redcloth.org/hobix.com/textile/</w:t>
        </w:r>
      </w:hyperlink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for information on using any of these features. A few samples are included below, but the engine is capable of much more of that.</w:t>
      </w:r>
    </w:p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2"/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val="en-US" w:eastAsia="ru-RU"/>
        </w:rPr>
      </w:pPr>
      <w:bookmarkStart w:id="5" w:name="Acronym"/>
      <w:bookmarkEnd w:id="5"/>
      <w:r w:rsidRPr="003269D3"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val="en-US" w:eastAsia="ru-RU"/>
        </w:rPr>
        <w:t>Acronym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t>JPL(Jean-Philippe Lang)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displays: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JPL</w:t>
      </w:r>
    </w:p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2"/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val="en-US" w:eastAsia="ru-RU"/>
        </w:rPr>
      </w:pPr>
      <w:bookmarkStart w:id="6" w:name="Font-style"/>
      <w:bookmarkEnd w:id="6"/>
      <w:r w:rsidRPr="003269D3"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val="en-US" w:eastAsia="ru-RU"/>
        </w:rPr>
        <w:t>Font style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* *bold*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* _italic_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* *_bold italic_*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* +underline+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* -strike-through-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* Plain ^superscript^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* Plain ~subscript~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* @inline monospace@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* normal *bold* _italic_ normal;E=mc ^2^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* normal&lt;notextile&gt;&lt;/notextile&gt;*bold*&lt;notextile&gt;&lt;/notextile&gt;_italic_&lt;notextile&gt;&lt;/notextile&gt;normal;E=mc&lt;notextile&gt;&lt;/notextile&gt;^2^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* Escaping: &lt;notextile&gt;*bold* _italic_ @inlinemono@&lt;/notextile&gt; &amp;nbsp;&amp;nbsp;&amp;nbsp;&amp;nbsp;&amp;nbsp; Alternative using HTML-codes: &amp;#42;bold&amp;#42; &amp;#95;italic&amp;#95; &amp;#64;inlinemono&amp;#64;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* &lt;pre&gt;*some lines*      some "link":http://www.redmine.org&lt;/pre&gt;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* &lt;pre&gt;&lt;notextile&gt;&lt;/notextile&gt;*some lines*      some "link":http://www.redmine.org&lt;/pre&gt;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displays:</w:t>
      </w:r>
    </w:p>
    <w:p w:rsidR="003269D3" w:rsidRPr="003269D3" w:rsidRDefault="003269D3" w:rsidP="003269D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eastAsia="ru-RU"/>
        </w:rPr>
        <w:t>bold</w:t>
      </w:r>
    </w:p>
    <w:p w:rsidR="003269D3" w:rsidRPr="003269D3" w:rsidRDefault="003269D3" w:rsidP="003269D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i/>
          <w:iCs/>
          <w:color w:val="484848"/>
          <w:sz w:val="18"/>
          <w:szCs w:val="18"/>
          <w:lang w:eastAsia="ru-RU"/>
        </w:rPr>
        <w:t>italic</w:t>
      </w:r>
    </w:p>
    <w:p w:rsidR="003269D3" w:rsidRPr="003269D3" w:rsidRDefault="003269D3" w:rsidP="003269D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b/>
          <w:bCs/>
          <w:i/>
          <w:iCs/>
          <w:color w:val="484848"/>
          <w:sz w:val="18"/>
          <w:szCs w:val="18"/>
          <w:lang w:eastAsia="ru-RU"/>
        </w:rPr>
        <w:t>bold italic</w:t>
      </w:r>
    </w:p>
    <w:p w:rsidR="003269D3" w:rsidRPr="003269D3" w:rsidRDefault="003269D3" w:rsidP="003269D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u</w:t>
      </w:r>
      <w:ins w:id="7" w:author="Unknown">
        <w:r w:rsidRPr="003269D3">
          <w:rPr>
            <w:rFonts w:ascii="Verdana" w:eastAsia="Times New Roman" w:hAnsi="Verdana" w:cs="Times New Roman"/>
            <w:color w:val="484848"/>
            <w:sz w:val="18"/>
            <w:szCs w:val="18"/>
            <w:lang w:eastAsia="ru-RU"/>
          </w:rPr>
          <w:t>nderline</w:t>
        </w:r>
      </w:ins>
    </w:p>
    <w:p w:rsidR="003269D3" w:rsidRPr="003269D3" w:rsidRDefault="003269D3" w:rsidP="003269D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s</w:t>
      </w:r>
      <w:del w:id="8" w:author="Unknown">
        <w:r w:rsidRPr="003269D3">
          <w:rPr>
            <w:rFonts w:ascii="Verdana" w:eastAsia="Times New Roman" w:hAnsi="Verdana" w:cs="Times New Roman"/>
            <w:color w:val="484848"/>
            <w:sz w:val="18"/>
            <w:szCs w:val="18"/>
            <w:lang w:eastAsia="ru-RU"/>
          </w:rPr>
          <w:delText>trike-through</w:delText>
        </w:r>
      </w:del>
    </w:p>
    <w:p w:rsidR="003269D3" w:rsidRPr="003269D3" w:rsidRDefault="003269D3" w:rsidP="003269D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lastRenderedPageBreak/>
        <w:t>Plain 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vertAlign w:val="superscript"/>
          <w:lang w:eastAsia="ru-RU"/>
        </w:rPr>
        <w:t>superscript</w:t>
      </w:r>
    </w:p>
    <w:p w:rsidR="003269D3" w:rsidRPr="003269D3" w:rsidRDefault="003269D3" w:rsidP="003269D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Plain 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vertAlign w:val="subscript"/>
          <w:lang w:eastAsia="ru-RU"/>
        </w:rPr>
        <w:t>subscript</w:t>
      </w:r>
    </w:p>
    <w:p w:rsidR="003269D3" w:rsidRPr="003269D3" w:rsidRDefault="003269D3" w:rsidP="003269D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eastAsia="ru-RU"/>
        </w:rPr>
        <w:t>inline monospace</w:t>
      </w:r>
    </w:p>
    <w:p w:rsidR="003269D3" w:rsidRPr="003269D3" w:rsidRDefault="003269D3" w:rsidP="003269D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normal </w:t>
      </w: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bold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</w:t>
      </w:r>
      <w:r w:rsidRPr="003269D3">
        <w:rPr>
          <w:rFonts w:ascii="Verdana" w:eastAsia="Times New Roman" w:hAnsi="Verdana" w:cs="Times New Roman"/>
          <w:i/>
          <w:iCs/>
          <w:color w:val="484848"/>
          <w:sz w:val="18"/>
          <w:szCs w:val="18"/>
          <w:lang w:val="en-US" w:eastAsia="ru-RU"/>
        </w:rPr>
        <w:t>italic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normal;E=mc 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vertAlign w:val="superscript"/>
          <w:lang w:val="en-US" w:eastAsia="ru-RU"/>
        </w:rPr>
        <w:t>2</w:t>
      </w:r>
    </w:p>
    <w:p w:rsidR="003269D3" w:rsidRPr="003269D3" w:rsidRDefault="003269D3" w:rsidP="003269D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proofErr w:type="gramStart"/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normal</w:t>
      </w: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eastAsia="ru-RU"/>
        </w:rPr>
        <w:t>bold</w:t>
      </w:r>
      <w:r w:rsidRPr="003269D3">
        <w:rPr>
          <w:rFonts w:ascii="Verdana" w:eastAsia="Times New Roman" w:hAnsi="Verdana" w:cs="Times New Roman"/>
          <w:i/>
          <w:iCs/>
          <w:color w:val="484848"/>
          <w:sz w:val="18"/>
          <w:szCs w:val="18"/>
          <w:lang w:eastAsia="ru-RU"/>
        </w:rPr>
        <w:t>italic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normal;E</w:t>
      </w:r>
      <w:proofErr w:type="gramEnd"/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=mc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vertAlign w:val="superscript"/>
          <w:lang w:eastAsia="ru-RU"/>
        </w:rPr>
        <w:t>2</w:t>
      </w:r>
    </w:p>
    <w:p w:rsidR="003269D3" w:rsidRPr="003269D3" w:rsidRDefault="003269D3" w:rsidP="003269D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Escaping: *bold* _italic_ @inlinemono@       Alternative using HTML-codes: *bold* _italic_ @inlinemono@</w:t>
      </w:r>
    </w:p>
    <w:p w:rsidR="003269D3" w:rsidRPr="003269D3" w:rsidRDefault="003269D3" w:rsidP="003269D3">
      <w:pPr>
        <w:numPr>
          <w:ilvl w:val="0"/>
          <w:numId w:val="21"/>
        </w:num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*some lines*      some "link":http://www.redmine.org</w:t>
      </w:r>
    </w:p>
    <w:p w:rsidR="003269D3" w:rsidRPr="003269D3" w:rsidRDefault="003269D3" w:rsidP="003269D3">
      <w:pPr>
        <w:numPr>
          <w:ilvl w:val="0"/>
          <w:numId w:val="21"/>
        </w:num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eastAsia="ru-RU"/>
        </w:rPr>
      </w:pPr>
      <w:r w:rsidRPr="003269D3">
        <w:rPr>
          <w:rFonts w:ascii="Courier New" w:eastAsia="Times New Roman" w:hAnsi="Courier New" w:cs="Courier New"/>
          <w:b/>
          <w:bCs/>
          <w:color w:val="484848"/>
          <w:sz w:val="20"/>
          <w:szCs w:val="20"/>
          <w:lang w:eastAsia="ru-RU"/>
        </w:rPr>
        <w:t>some lines</w:t>
      </w: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eastAsia="ru-RU"/>
        </w:rPr>
        <w:t xml:space="preserve">      some </w:t>
      </w:r>
      <w:hyperlink r:id="rId54" w:history="1">
        <w:r w:rsidRPr="003269D3">
          <w:rPr>
            <w:rFonts w:ascii="Courier New" w:eastAsia="Times New Roman" w:hAnsi="Courier New" w:cs="Courier New"/>
            <w:color w:val="116699"/>
            <w:sz w:val="20"/>
            <w:szCs w:val="20"/>
            <w:u w:val="single"/>
            <w:lang w:eastAsia="ru-RU"/>
          </w:rPr>
          <w:t>link</w:t>
        </w:r>
      </w:hyperlink>
    </w:p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2"/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eastAsia="ru-RU"/>
        </w:rPr>
      </w:pPr>
      <w:bookmarkStart w:id="9" w:name="Color"/>
      <w:bookmarkEnd w:id="9"/>
      <w:r w:rsidRPr="003269D3"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eastAsia="ru-RU"/>
        </w:rPr>
        <w:t>Color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* %{color:red}red% %{color:green}green% %{color:yellow}yellow% %{color:#82B6E1}blue'ish%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* %{color:red}red%&lt;notextile&gt;&lt;/notextile&gt;%{color:green}green%&lt;notextile&gt;&lt;/notextile&gt;%{color:yellow}yellow%&lt;notextile&gt;&lt;/notextile&gt;%{color:#82B6E1}blue'ish%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* %{background:lightgreen}Lightgreen Background% %{background:yellow}Yellow Background%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* %{background:lightgreen}Lightgreen Background%&lt;notextile&gt;&lt;/notextile&gt;%{background:yellow}Yellow Background%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displays:</w:t>
      </w:r>
    </w:p>
    <w:p w:rsidR="003269D3" w:rsidRPr="003269D3" w:rsidRDefault="003269D3" w:rsidP="003269D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FF0000"/>
          <w:sz w:val="18"/>
          <w:szCs w:val="18"/>
          <w:lang w:eastAsia="ru-RU"/>
        </w:rPr>
        <w:t>red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 </w:t>
      </w:r>
      <w:r w:rsidRPr="003269D3">
        <w:rPr>
          <w:rFonts w:ascii="Verdana" w:eastAsia="Times New Roman" w:hAnsi="Verdana" w:cs="Times New Roman"/>
          <w:color w:val="008000"/>
          <w:sz w:val="18"/>
          <w:szCs w:val="18"/>
          <w:lang w:eastAsia="ru-RU"/>
        </w:rPr>
        <w:t>green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 </w:t>
      </w:r>
      <w:r w:rsidRPr="003269D3">
        <w:rPr>
          <w:rFonts w:ascii="Verdana" w:eastAsia="Times New Roman" w:hAnsi="Verdana" w:cs="Times New Roman"/>
          <w:color w:val="FFFF00"/>
          <w:sz w:val="18"/>
          <w:szCs w:val="18"/>
          <w:lang w:eastAsia="ru-RU"/>
        </w:rPr>
        <w:t>yellow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 </w:t>
      </w:r>
      <w:r w:rsidRPr="003269D3">
        <w:rPr>
          <w:rFonts w:ascii="Verdana" w:eastAsia="Times New Roman" w:hAnsi="Verdana" w:cs="Times New Roman"/>
          <w:color w:val="82B6E1"/>
          <w:sz w:val="18"/>
          <w:szCs w:val="18"/>
          <w:lang w:eastAsia="ru-RU"/>
        </w:rPr>
        <w:t>blue'ish</w:t>
      </w:r>
    </w:p>
    <w:p w:rsidR="003269D3" w:rsidRPr="003269D3" w:rsidRDefault="003269D3" w:rsidP="003269D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FF0000"/>
          <w:sz w:val="18"/>
          <w:szCs w:val="18"/>
          <w:lang w:eastAsia="ru-RU"/>
        </w:rPr>
        <w:t>red</w:t>
      </w:r>
      <w:r w:rsidRPr="003269D3">
        <w:rPr>
          <w:rFonts w:ascii="Verdana" w:eastAsia="Times New Roman" w:hAnsi="Verdana" w:cs="Times New Roman"/>
          <w:color w:val="008000"/>
          <w:sz w:val="18"/>
          <w:szCs w:val="18"/>
          <w:lang w:eastAsia="ru-RU"/>
        </w:rPr>
        <w:t>green</w:t>
      </w:r>
      <w:r w:rsidRPr="003269D3">
        <w:rPr>
          <w:rFonts w:ascii="Verdana" w:eastAsia="Times New Roman" w:hAnsi="Verdana" w:cs="Times New Roman"/>
          <w:color w:val="FFFF00"/>
          <w:sz w:val="18"/>
          <w:szCs w:val="18"/>
          <w:lang w:eastAsia="ru-RU"/>
        </w:rPr>
        <w:t>yellow</w:t>
      </w:r>
      <w:r w:rsidRPr="003269D3">
        <w:rPr>
          <w:rFonts w:ascii="Verdana" w:eastAsia="Times New Roman" w:hAnsi="Verdana" w:cs="Times New Roman"/>
          <w:color w:val="82B6E1"/>
          <w:sz w:val="18"/>
          <w:szCs w:val="18"/>
          <w:lang w:eastAsia="ru-RU"/>
        </w:rPr>
        <w:t>blue'ish</w:t>
      </w:r>
    </w:p>
    <w:p w:rsidR="003269D3" w:rsidRPr="003269D3" w:rsidRDefault="003269D3" w:rsidP="003269D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shd w:val="clear" w:color="auto" w:fill="90EE90"/>
          <w:lang w:eastAsia="ru-RU"/>
        </w:rPr>
        <w:t>Lightgreen Background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 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00"/>
          <w:lang w:eastAsia="ru-RU"/>
        </w:rPr>
        <w:t>Yellow Background</w:t>
      </w:r>
    </w:p>
    <w:p w:rsidR="003269D3" w:rsidRPr="003269D3" w:rsidRDefault="003269D3" w:rsidP="003269D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shd w:val="clear" w:color="auto" w:fill="90EE90"/>
          <w:lang w:eastAsia="ru-RU"/>
        </w:rPr>
        <w:t>Lightgreen Background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00"/>
          <w:lang w:eastAsia="ru-RU"/>
        </w:rPr>
        <w:t>Yellow Background</w:t>
      </w:r>
    </w:p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2"/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eastAsia="ru-RU"/>
        </w:rPr>
      </w:pPr>
      <w:bookmarkStart w:id="10" w:name="Inline-images"/>
      <w:bookmarkEnd w:id="10"/>
      <w:r w:rsidRPr="003269D3"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eastAsia="ru-RU"/>
        </w:rPr>
        <w:t>Inline images</w:t>
      </w:r>
    </w:p>
    <w:p w:rsidR="003269D3" w:rsidRPr="003269D3" w:rsidRDefault="003269D3" w:rsidP="003269D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proofErr w:type="gramStart"/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!image</w:t>
      </w:r>
      <w:proofErr w:type="gramEnd"/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_url!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displays an image located at image_url (textile syntax)</w:t>
      </w:r>
    </w:p>
    <w:p w:rsidR="003269D3" w:rsidRPr="003269D3" w:rsidRDefault="003269D3" w:rsidP="003269D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proofErr w:type="gramStart"/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eastAsia="ru-RU"/>
        </w:rPr>
        <w:t>!&gt;image</w:t>
      </w:r>
      <w:proofErr w:type="gramEnd"/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eastAsia="ru-RU"/>
        </w:rPr>
        <w:t>_url!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 right floating image</w:t>
      </w:r>
    </w:p>
    <w:p w:rsidR="003269D3" w:rsidRPr="003269D3" w:rsidRDefault="003269D3" w:rsidP="003269D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proofErr w:type="gramStart"/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!image</w:t>
      </w:r>
      <w:proofErr w:type="gramEnd"/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_url(Image title)!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displays an image with an alt/title attribute</w:t>
      </w:r>
    </w:p>
    <w:p w:rsidR="003269D3" w:rsidRPr="003269D3" w:rsidRDefault="003269D3" w:rsidP="003269D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proofErr w:type="gramStart"/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!image</w:t>
      </w:r>
      <w:proofErr w:type="gramEnd"/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_url!:URL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displays an image located at image_url with link URL added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If you have an image attached to your wiki page, it can be displayed inline using its filename</w:t>
      </w:r>
      <w:proofErr w:type="gramStart"/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: </w:t>
      </w: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!</w:t>
      </w:r>
      <w:proofErr w:type="gramEnd"/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attached_image.png!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 xml:space="preserve">You can also apply a CSS style to the image in the same ways as styling SPANs. The </w:t>
      </w:r>
      <w:proofErr w:type="gramStart"/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code </w:t>
      </w: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!</w:t>
      </w:r>
      <w:proofErr w:type="gramEnd"/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{width: 100%}attached_image.png!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will make the image adjusts to the parent's width.</w:t>
      </w:r>
    </w:p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2"/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val="en-US" w:eastAsia="ru-RU"/>
        </w:rPr>
      </w:pPr>
      <w:bookmarkStart w:id="11" w:name="Headings"/>
      <w:bookmarkEnd w:id="11"/>
      <w:r w:rsidRPr="003269D3"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val="en-US" w:eastAsia="ru-RU"/>
        </w:rPr>
        <w:t>Headings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h1. Heading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h2. Subheading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lastRenderedPageBreak/>
        <w:t>h3. Subheading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Redmine assigns an anchor to each of those headings thus you can link to them with "#Heading", "#Subheading" and so forth.</w:t>
      </w:r>
    </w:p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2"/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val="en-US" w:eastAsia="ru-RU"/>
        </w:rPr>
      </w:pPr>
      <w:bookmarkStart w:id="12" w:name="Paragraphs"/>
      <w:bookmarkEnd w:id="12"/>
      <w:r w:rsidRPr="003269D3"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val="en-US" w:eastAsia="ru-RU"/>
        </w:rPr>
        <w:t>Paragraphs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p. left aligned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p(. left ident 1em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p((. left ident 2em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as well as for following lines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p&gt;. right aligned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p)))&gt;. right ident 3em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p=. This is centered paragraph.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displays;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left aligned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left ident 1em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left ident 2em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br/>
        <w:t>as well as for following lines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right aligned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right ident 3em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This is centered paragraph.</w:t>
      </w:r>
    </w:p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2"/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eastAsia="ru-RU"/>
        </w:rPr>
      </w:pPr>
      <w:bookmarkStart w:id="13" w:name="Horizontal-rule"/>
      <w:bookmarkEnd w:id="13"/>
      <w:r w:rsidRPr="003269D3"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eastAsia="ru-RU"/>
        </w:rPr>
        <w:t>Horizontal rule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eastAsia="ru-RU"/>
        </w:rPr>
        <w:t>----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displays:</w:t>
      </w:r>
    </w:p>
    <w:p w:rsidR="003269D3" w:rsidRPr="003269D3" w:rsidRDefault="003269D3" w:rsidP="00326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69D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503.65pt;height:.75pt" o:hrpct="0" o:hralign="center" o:hrstd="t" o:hrnoshade="t" o:hr="t" fillcolor="#484848" stroked="f"/>
        </w:pict>
      </w:r>
    </w:p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2"/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val="en-US" w:eastAsia="ru-RU"/>
        </w:rPr>
      </w:pPr>
      <w:bookmarkStart w:id="14" w:name="Preformatted-Text"/>
      <w:bookmarkEnd w:id="14"/>
      <w:r w:rsidRPr="003269D3"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val="en-US" w:eastAsia="ru-RU"/>
        </w:rPr>
        <w:t>Preformatted Text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t xml:space="preserve"> &lt;pre&gt;*Your text won't become bold*&lt;/pre&gt; 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lastRenderedPageBreak/>
        <w:t>displays: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t xml:space="preserve"> *Your text won't become bold* </w:t>
      </w:r>
    </w:p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2"/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val="en-US" w:eastAsia="ru-RU"/>
        </w:rPr>
      </w:pPr>
      <w:bookmarkStart w:id="15" w:name="Blockquotes"/>
      <w:bookmarkEnd w:id="15"/>
      <w:r w:rsidRPr="003269D3"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val="en-US" w:eastAsia="ru-RU"/>
        </w:rPr>
        <w:t>Blockquotes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Start the paragraph with </w:t>
      </w: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bq.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: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bq. Rails is a full-stack framework for developing database-backed web applications according to the Model-View-Control pattern.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To go live, all you need to add is a database and a web server.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displays:</w:t>
      </w:r>
    </w:p>
    <w:p w:rsidR="003269D3" w:rsidRPr="003269D3" w:rsidRDefault="003269D3" w:rsidP="003269D3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i/>
          <w:iCs/>
          <w:color w:val="484848"/>
          <w:sz w:val="18"/>
          <w:szCs w:val="18"/>
          <w:lang w:val="en-US" w:eastAsia="ru-RU"/>
        </w:rPr>
        <w:t>Rails is a full-stack framework for developing database-backed web applications according to the Model-View-Control pattern.</w:t>
      </w:r>
      <w:r w:rsidRPr="003269D3">
        <w:rPr>
          <w:rFonts w:ascii="Verdana" w:eastAsia="Times New Roman" w:hAnsi="Verdana" w:cs="Times New Roman"/>
          <w:i/>
          <w:iCs/>
          <w:color w:val="484848"/>
          <w:sz w:val="18"/>
          <w:szCs w:val="18"/>
          <w:lang w:val="en-US" w:eastAsia="ru-RU"/>
        </w:rPr>
        <w:br/>
        <w:t>To go live, all you need to add is a database and a web server.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You can also use &gt; at the beginning of each line and stack them for nested quotes: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t>&gt;&gt; Rails is a full-stack framework for developing database-backed web applications according to the Model-View-Control pattern.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t>&gt;&gt; To go live, all you need to add is a database and a web server.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t>&gt; Great!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displays:</w:t>
      </w:r>
    </w:p>
    <w:p w:rsidR="003269D3" w:rsidRPr="003269D3" w:rsidRDefault="003269D3" w:rsidP="003269D3">
      <w:pPr>
        <w:shd w:val="clear" w:color="auto" w:fill="FFFFFF"/>
        <w:spacing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i/>
          <w:iCs/>
          <w:color w:val="484848"/>
          <w:sz w:val="18"/>
          <w:szCs w:val="18"/>
          <w:lang w:val="en-US" w:eastAsia="ru-RU"/>
        </w:rPr>
        <w:t>Rails is a full-stack framework for developing database-backed web applications according to the Model-View-Control pattern.</w:t>
      </w:r>
      <w:r w:rsidRPr="003269D3">
        <w:rPr>
          <w:rFonts w:ascii="Verdana" w:eastAsia="Times New Roman" w:hAnsi="Verdana" w:cs="Times New Roman"/>
          <w:i/>
          <w:iCs/>
          <w:color w:val="484848"/>
          <w:sz w:val="18"/>
          <w:szCs w:val="18"/>
          <w:lang w:val="en-US" w:eastAsia="ru-RU"/>
        </w:rPr>
        <w:br/>
        <w:t>To go live, all you need to add is a database and a web server.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i/>
          <w:iCs/>
          <w:color w:val="484848"/>
          <w:sz w:val="18"/>
          <w:szCs w:val="18"/>
          <w:lang w:val="en-US" w:eastAsia="ru-RU"/>
        </w:rPr>
        <w:t>Great!</w:t>
      </w:r>
    </w:p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2"/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val="en-US" w:eastAsia="ru-RU"/>
        </w:rPr>
      </w:pPr>
      <w:bookmarkStart w:id="16" w:name="Unordered-lists"/>
      <w:bookmarkEnd w:id="16"/>
      <w:r w:rsidRPr="003269D3"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val="en-US" w:eastAsia="ru-RU"/>
        </w:rPr>
        <w:t>Unordered lists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t>* Item 1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t>* Item 2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eastAsia="ru-RU"/>
        </w:rPr>
        <w:t>** Item 21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eastAsia="ru-RU"/>
        </w:rPr>
        <w:t>** Item 22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eastAsia="ru-RU"/>
        </w:rPr>
        <w:t>* Item 3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displays:</w:t>
      </w:r>
    </w:p>
    <w:p w:rsidR="003269D3" w:rsidRPr="003269D3" w:rsidRDefault="003269D3" w:rsidP="003269D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Item 1</w:t>
      </w:r>
    </w:p>
    <w:p w:rsidR="003269D3" w:rsidRPr="003269D3" w:rsidRDefault="003269D3" w:rsidP="003269D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Item 2</w:t>
      </w:r>
    </w:p>
    <w:p w:rsidR="003269D3" w:rsidRPr="003269D3" w:rsidRDefault="003269D3" w:rsidP="003269D3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Item 21</w:t>
      </w:r>
    </w:p>
    <w:p w:rsidR="003269D3" w:rsidRPr="003269D3" w:rsidRDefault="003269D3" w:rsidP="003269D3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Item 22</w:t>
      </w:r>
    </w:p>
    <w:p w:rsidR="003269D3" w:rsidRPr="003269D3" w:rsidRDefault="003269D3" w:rsidP="003269D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Item 3</w:t>
      </w:r>
    </w:p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2"/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eastAsia="ru-RU"/>
        </w:rPr>
      </w:pPr>
      <w:bookmarkStart w:id="17" w:name="Ordered-lists"/>
      <w:bookmarkEnd w:id="17"/>
      <w:r w:rsidRPr="003269D3"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eastAsia="ru-RU"/>
        </w:rPr>
        <w:lastRenderedPageBreak/>
        <w:t>Ordered lists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eastAsia="ru-RU"/>
        </w:rPr>
        <w:t># Item 1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eastAsia="ru-RU"/>
        </w:rPr>
        <w:t># Item 2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eastAsia="ru-RU"/>
        </w:rPr>
        <w:t># Item 3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eastAsia="ru-RU"/>
        </w:rPr>
        <w:t>## Item 3.1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eastAsia="ru-RU"/>
        </w:rPr>
        <w:t>## Item 3.2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displays:</w:t>
      </w:r>
    </w:p>
    <w:p w:rsidR="003269D3" w:rsidRPr="003269D3" w:rsidRDefault="003269D3" w:rsidP="003269D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Item 1</w:t>
      </w:r>
    </w:p>
    <w:p w:rsidR="003269D3" w:rsidRPr="003269D3" w:rsidRDefault="003269D3" w:rsidP="003269D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Item 2</w:t>
      </w:r>
    </w:p>
    <w:p w:rsidR="003269D3" w:rsidRPr="003269D3" w:rsidRDefault="003269D3" w:rsidP="003269D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Item 3</w:t>
      </w:r>
    </w:p>
    <w:p w:rsidR="003269D3" w:rsidRPr="003269D3" w:rsidRDefault="003269D3" w:rsidP="003269D3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Item 3.1</w:t>
      </w:r>
    </w:p>
    <w:p w:rsidR="003269D3" w:rsidRPr="003269D3" w:rsidRDefault="003269D3" w:rsidP="003269D3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Item 3.2</w:t>
      </w:r>
    </w:p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2"/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eastAsia="ru-RU"/>
        </w:rPr>
      </w:pPr>
      <w:bookmarkStart w:id="18" w:name="Tables"/>
      <w:bookmarkEnd w:id="18"/>
      <w:r w:rsidRPr="003269D3"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eastAsia="ru-RU"/>
        </w:rPr>
        <w:t>Tables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t>|_.UserID      |_.Name          |_.Group     |_. attribute list   |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t>|Starting with | a              |   simple   |row                 |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t>|\3=.IT                                      |&lt;. align left       |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t>|1             |Artur Pirozhkov |/2.Users    |&gt;. align right      |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t>|2             |Vasya Rogov     |=. center   |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t>|3             |John Smith      |Admin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t xml:space="preserve">                                 (root)      |^. valign top       |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t>|4             |-               |Nobody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t xml:space="preserve">                                 (anonymous) |~. valign bottom    |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displays (all multiple spaces are replaced by 1 space):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91"/>
        <w:gridCol w:w="1520"/>
        <w:gridCol w:w="1328"/>
        <w:gridCol w:w="1385"/>
      </w:tblGrid>
      <w:tr w:rsidR="003269D3" w:rsidRPr="003269D3" w:rsidTr="003269D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b/>
                <w:bCs/>
                <w:color w:val="484848"/>
                <w:sz w:val="18"/>
                <w:szCs w:val="18"/>
                <w:lang w:eastAsia="ru-RU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b/>
                <w:bCs/>
                <w:color w:val="484848"/>
                <w:sz w:val="18"/>
                <w:szCs w:val="18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b/>
                <w:bCs/>
                <w:color w:val="484848"/>
                <w:sz w:val="18"/>
                <w:szCs w:val="18"/>
                <w:lang w:eastAsia="ru-RU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b/>
                <w:bCs/>
                <w:color w:val="484848"/>
                <w:sz w:val="18"/>
                <w:szCs w:val="18"/>
                <w:lang w:eastAsia="ru-RU"/>
              </w:rPr>
              <w:t>attribute list</w:t>
            </w:r>
          </w:p>
        </w:tc>
      </w:tr>
      <w:tr w:rsidR="003269D3" w:rsidRPr="003269D3" w:rsidTr="003269D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Starting with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simple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row</w:t>
            </w:r>
          </w:p>
        </w:tc>
      </w:tr>
      <w:tr w:rsidR="003269D3" w:rsidRPr="003269D3" w:rsidTr="003269D3">
        <w:tc>
          <w:tcPr>
            <w:tcW w:w="0" w:type="auto"/>
            <w:gridSpan w:val="3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jc w:val="center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IT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align left</w:t>
            </w:r>
          </w:p>
        </w:tc>
      </w:tr>
      <w:tr w:rsidR="003269D3" w:rsidRPr="003269D3" w:rsidTr="003269D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Artur Pirozhkov</w:t>
            </w:r>
          </w:p>
        </w:tc>
        <w:tc>
          <w:tcPr>
            <w:tcW w:w="0" w:type="auto"/>
            <w:vMerge w:val="restar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Users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jc w:val="right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align right</w:t>
            </w:r>
          </w:p>
        </w:tc>
      </w:tr>
      <w:tr w:rsidR="003269D3" w:rsidRPr="003269D3" w:rsidTr="003269D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Vasya Rogov</w:t>
            </w:r>
          </w:p>
        </w:tc>
        <w:tc>
          <w:tcPr>
            <w:tcW w:w="0" w:type="auto"/>
            <w:vMerge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jc w:val="center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center</w:t>
            </w:r>
          </w:p>
        </w:tc>
      </w:tr>
      <w:tr w:rsidR="003269D3" w:rsidRPr="003269D3" w:rsidTr="003269D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John Smith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Admin</w:t>
            </w: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br/>
              <w:t>(root)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hideMark/>
          </w:tcPr>
          <w:p w:rsidR="003269D3" w:rsidRPr="003269D3" w:rsidRDefault="003269D3" w:rsidP="003269D3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valign top</w:t>
            </w:r>
          </w:p>
        </w:tc>
      </w:tr>
      <w:tr w:rsidR="003269D3" w:rsidRPr="003269D3" w:rsidTr="003269D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Nobody</w:t>
            </w: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br/>
              <w:t>(anonymous)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bottom"/>
            <w:hideMark/>
          </w:tcPr>
          <w:p w:rsidR="003269D3" w:rsidRPr="003269D3" w:rsidRDefault="003269D3" w:rsidP="003269D3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valign bottom</w:t>
            </w:r>
          </w:p>
        </w:tc>
      </w:tr>
    </w:tbl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If you want to include pipe characters inside your table (e.g. for Wiki links), you need to prevent textile from interpreting them: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63"/>
        <w:gridCol w:w="820"/>
      </w:tblGrid>
      <w:tr w:rsidR="003269D3" w:rsidRPr="003269D3" w:rsidTr="003269D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b/>
                <w:bCs/>
                <w:color w:val="484848"/>
                <w:sz w:val="18"/>
                <w:szCs w:val="18"/>
                <w:lang w:eastAsia="ru-RU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b/>
                <w:bCs/>
                <w:color w:val="484848"/>
                <w:sz w:val="18"/>
                <w:szCs w:val="18"/>
                <w:lang w:eastAsia="ru-RU"/>
              </w:rPr>
              <w:t>Output</w:t>
            </w:r>
          </w:p>
        </w:tc>
      </w:tr>
      <w:tr w:rsidR="003269D3" w:rsidRPr="003269D3" w:rsidTr="003269D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b/>
                <w:bCs/>
                <w:color w:val="484848"/>
                <w:sz w:val="18"/>
                <w:szCs w:val="18"/>
                <w:lang w:eastAsia="ru-RU"/>
              </w:rPr>
              <w:t>&lt;notextile&gt;|&lt;/notextile&gt;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|</w:t>
            </w:r>
          </w:p>
        </w:tc>
      </w:tr>
    </w:tbl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If you want to specify the width of the table, you need to put </w:t>
      </w:r>
      <w:r w:rsidRPr="003269D3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val="en-US" w:eastAsia="ru-RU"/>
        </w:rPr>
        <w:t>table{width:100%}.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just before your table definition: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t>table{width:100%}.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t>| This table will use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t>all horizontal space |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This way the table will extend to the whole page width ...</w:t>
      </w:r>
    </w:p>
    <w:tbl>
      <w:tblPr>
        <w:tblW w:w="993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930"/>
      </w:tblGrid>
      <w:tr w:rsidR="003269D3" w:rsidRPr="003269D3" w:rsidTr="003269D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val="en-US"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val="en-US" w:eastAsia="ru-RU"/>
              </w:rPr>
              <w:t>This table will use</w:t>
            </w: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val="en-US" w:eastAsia="ru-RU"/>
              </w:rPr>
              <w:br/>
              <w:t>all horizontal space</w:t>
            </w:r>
          </w:p>
        </w:tc>
      </w:tr>
    </w:tbl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... compared with the standard width: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2"/>
      </w:tblGrid>
      <w:tr w:rsidR="003269D3" w:rsidRPr="003269D3" w:rsidTr="003269D3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val="en-US"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val="en-US" w:eastAsia="ru-RU"/>
              </w:rPr>
              <w:t>This table will use</w:t>
            </w: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val="en-US" w:eastAsia="ru-RU"/>
              </w:rPr>
              <w:br/>
              <w:t>only the required space</w:t>
            </w:r>
          </w:p>
        </w:tc>
      </w:tr>
    </w:tbl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2"/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val="en-US" w:eastAsia="ru-RU"/>
        </w:rPr>
      </w:pPr>
      <w:bookmarkStart w:id="19" w:name="Table-of-content"/>
      <w:bookmarkEnd w:id="19"/>
      <w:r w:rsidRPr="003269D3"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val="en-US" w:eastAsia="ru-RU"/>
        </w:rPr>
        <w:t>Table of content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{{toc}} =&gt; left aligned toc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{{&gt;toc}} =&gt; right aligned toc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Please keep in mind, that the toc-tag needs an empty line above and underneath it and no other text before and after it.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Example: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h1. headLineOne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h2. something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{{toc}}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h2. something more</w:t>
      </w:r>
    </w:p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</w:pPr>
      <w:bookmarkStart w:id="20" w:name="Macros"/>
      <w:bookmarkEnd w:id="20"/>
      <w:r w:rsidRPr="003269D3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  <w:t>Macros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Redmine includes a macros system that lets you add custom functions to insert dynamic content in formatted text. You can learn about writing your own macros in </w:t>
      </w:r>
      <w:hyperlink r:id="rId55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val="en-US" w:eastAsia="ru-RU"/>
          </w:rPr>
          <w:t>RedmineMacros</w:t>
        </w:r>
      </w:hyperlink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. Redmine also includes a few builtin macros:</w:t>
      </w:r>
    </w:p>
    <w:p w:rsidR="003269D3" w:rsidRPr="003269D3" w:rsidRDefault="003269D3" w:rsidP="003269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hello_world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Sample macro.</w:t>
      </w:r>
    </w:p>
    <w:p w:rsidR="003269D3" w:rsidRPr="003269D3" w:rsidRDefault="003269D3" w:rsidP="003269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macro_list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Displays a list of all available macros, including description if available.</w:t>
      </w:r>
    </w:p>
    <w:p w:rsidR="003269D3" w:rsidRPr="003269D3" w:rsidRDefault="003269D3" w:rsidP="003269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child_pages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Displays a list of child pages. With no argument, it displays the child pages of the current wiki page. Examples: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!{{child_pages}} -- can be used from a wiki page only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!{{child_pages(depth=2)}} -- display 2 levels nesting only</w:t>
      </w:r>
    </w:p>
    <w:p w:rsidR="003269D3" w:rsidRPr="003269D3" w:rsidRDefault="003269D3" w:rsidP="003269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include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Include a wiki page. Example: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!{{include(Foo)}}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or to include a page of a specific project wiki: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!{{include(projectname:Foo)}}</w:t>
      </w:r>
    </w:p>
    <w:p w:rsidR="003269D3" w:rsidRPr="003269D3" w:rsidRDefault="003269D3" w:rsidP="003269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collapse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Inserts of collapsed block of text. Example: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{{collapse(View details...)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This is a block of text that is collapsed by default.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It can be expanded by clicking a link.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}}</w:t>
      </w:r>
    </w:p>
    <w:p w:rsidR="003269D3" w:rsidRPr="003269D3" w:rsidRDefault="003269D3" w:rsidP="003269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thumbnail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Displays a clickable thumbnail of an attached image. Examples: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lastRenderedPageBreak/>
        <w:t>{{thumbnail(image.png)}}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{{thumbnail(image.png, size=300, title=Thumbnail)}}</w:t>
      </w:r>
    </w:p>
    <w:p w:rsidR="003269D3" w:rsidRPr="003269D3" w:rsidRDefault="003269D3" w:rsidP="003269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sample_macro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Sample macro</w:t>
      </w:r>
    </w:p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</w:pPr>
      <w:bookmarkStart w:id="21" w:name="Code-highlighting"/>
      <w:bookmarkEnd w:id="21"/>
      <w:r w:rsidRPr="003269D3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  <w:t>Code highlighting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Code highlighting relies on </w:t>
      </w:r>
      <w:hyperlink r:id="rId56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val="en-US" w:eastAsia="ru-RU"/>
          </w:rPr>
          <w:t>CodeRay</w:t>
        </w:r>
      </w:hyperlink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, a fast syntax highlighting library written completely in Ruby. It currently supports C, C++, CSS, Delphi, Diff, Groovy, HTML, Java, Javascript, JSON, Nitro-XHTML, PHP, Python, RHTML, Ruby, Scheme, SQL, XML and YAML code.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You can highlight code in your wiki page using this syntax: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&lt;pre&gt;&lt;code class="ruby"&gt;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 xml:space="preserve">  Place your code here.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&lt;/code&gt;&lt;/pre&gt;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Example: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338855"/>
          <w:sz w:val="20"/>
          <w:szCs w:val="20"/>
          <w:lang w:val="en-US" w:eastAsia="ru-RU"/>
        </w:rPr>
        <w:t># The Greeter class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val="en-US" w:eastAsia="ru-RU"/>
        </w:rPr>
        <w:t>class</w:t>
      </w: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 xml:space="preserve"> </w:t>
      </w:r>
      <w:r w:rsidRPr="003269D3">
        <w:rPr>
          <w:rFonts w:ascii="Courier New" w:eastAsia="Times New Roman" w:hAnsi="Courier New" w:cs="Courier New"/>
          <w:b/>
          <w:bCs/>
          <w:color w:val="225588"/>
          <w:sz w:val="20"/>
          <w:szCs w:val="20"/>
          <w:lang w:val="en-US" w:eastAsia="ru-RU"/>
        </w:rPr>
        <w:t>Greeter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 xml:space="preserve">  </w:t>
      </w:r>
      <w:r w:rsidRPr="003269D3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val="en-US" w:eastAsia="ru-RU"/>
        </w:rPr>
        <w:t>def</w:t>
      </w: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 xml:space="preserve"> </w:t>
      </w:r>
      <w:r w:rsidRPr="003269D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initialize</w:t>
      </w: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>(name)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 xml:space="preserve">    </w:t>
      </w:r>
      <w:r w:rsidRPr="003269D3">
        <w:rPr>
          <w:rFonts w:ascii="Courier New" w:eastAsia="Times New Roman" w:hAnsi="Courier New" w:cs="Courier New"/>
          <w:color w:val="3333BB"/>
          <w:sz w:val="20"/>
          <w:szCs w:val="20"/>
          <w:lang w:val="en-US" w:eastAsia="ru-RU"/>
        </w:rPr>
        <w:t>@name</w:t>
      </w: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 xml:space="preserve"> = name.capitalize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 xml:space="preserve">  </w:t>
      </w:r>
      <w:r w:rsidRPr="003269D3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val="en-US" w:eastAsia="ru-RU"/>
        </w:rPr>
        <w:t>end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 xml:space="preserve">  </w:t>
      </w:r>
      <w:r w:rsidRPr="003269D3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val="en-US" w:eastAsia="ru-RU"/>
        </w:rPr>
        <w:t>def</w:t>
      </w: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 xml:space="preserve"> </w:t>
      </w:r>
      <w:r w:rsidRPr="003269D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salute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 xml:space="preserve">    puts </w:t>
      </w:r>
      <w:r w:rsidRPr="003269D3">
        <w:rPr>
          <w:rFonts w:ascii="Courier New" w:eastAsia="Times New Roman" w:hAnsi="Courier New" w:cs="Courier New"/>
          <w:color w:val="4466AA"/>
          <w:sz w:val="20"/>
          <w:szCs w:val="20"/>
          <w:lang w:val="en-US" w:eastAsia="ru-RU"/>
        </w:rPr>
        <w:t xml:space="preserve">"Hello </w:t>
      </w:r>
      <w:r w:rsidRPr="003269D3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val="en-US" w:eastAsia="ru-RU"/>
        </w:rPr>
        <w:t>#{</w:t>
      </w:r>
      <w:r w:rsidRPr="003269D3">
        <w:rPr>
          <w:rFonts w:ascii="Courier New" w:eastAsia="Times New Roman" w:hAnsi="Courier New" w:cs="Courier New"/>
          <w:color w:val="3333BB"/>
          <w:sz w:val="20"/>
          <w:szCs w:val="20"/>
          <w:lang w:val="en-US" w:eastAsia="ru-RU"/>
        </w:rPr>
        <w:t>@name</w:t>
      </w:r>
      <w:r w:rsidRPr="003269D3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val="en-US" w:eastAsia="ru-RU"/>
        </w:rPr>
        <w:t>}</w:t>
      </w:r>
      <w:r w:rsidRPr="003269D3">
        <w:rPr>
          <w:rFonts w:ascii="Courier New" w:eastAsia="Times New Roman" w:hAnsi="Courier New" w:cs="Courier New"/>
          <w:color w:val="4466AA"/>
          <w:sz w:val="20"/>
          <w:szCs w:val="20"/>
          <w:lang w:val="en-US" w:eastAsia="ru-RU"/>
        </w:rPr>
        <w:t>!"</w:t>
      </w: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 xml:space="preserve"> 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  <w:t xml:space="preserve">  </w:t>
      </w:r>
      <w:r w:rsidRPr="003269D3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val="en-US" w:eastAsia="ru-RU"/>
        </w:rPr>
        <w:t>end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20"/>
          <w:szCs w:val="20"/>
          <w:lang w:val="en-US" w:eastAsia="ru-RU"/>
        </w:rPr>
      </w:pPr>
      <w:r w:rsidRPr="003269D3">
        <w:rPr>
          <w:rFonts w:ascii="Courier New" w:eastAsia="Times New Roman" w:hAnsi="Courier New" w:cs="Courier New"/>
          <w:b/>
          <w:bCs/>
          <w:color w:val="993399"/>
          <w:sz w:val="20"/>
          <w:szCs w:val="20"/>
          <w:lang w:val="en-US" w:eastAsia="ru-RU"/>
        </w:rPr>
        <w:t>end</w:t>
      </w:r>
    </w:p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</w:pPr>
      <w:bookmarkStart w:id="22" w:name="Styling-text-using-CSS"/>
      <w:bookmarkEnd w:id="22"/>
      <w:r w:rsidRPr="003269D3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val="en-US" w:eastAsia="ru-RU"/>
        </w:rPr>
        <w:t>Styling text using CSS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Textile can style text using CSS. Examples as follows: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t>Three primary colors of light are %{color: #f00}red%, %{color: #0f0}green% and %{color: #00f}blue%.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t>p{border: solid 1px #000; padding: 0.5em;}. The quick brown fox jumps over the lazy dog.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lastRenderedPageBreak/>
        <w:t>table{width: 100%}.</w:t>
      </w:r>
    </w:p>
    <w:p w:rsidR="003269D3" w:rsidRPr="003269D3" w:rsidRDefault="003269D3" w:rsidP="003269D3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</w:pPr>
      <w:r w:rsidRPr="003269D3">
        <w:rPr>
          <w:rFonts w:ascii="Courier New" w:eastAsia="Times New Roman" w:hAnsi="Courier New" w:cs="Courier New"/>
          <w:color w:val="484848"/>
          <w:sz w:val="18"/>
          <w:szCs w:val="18"/>
          <w:lang w:val="en-US" w:eastAsia="ru-RU"/>
        </w:rPr>
        <w:t>|={width: 30%; background-color: #aaf;}. column 1 |={width: 70%}. column 2 |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displays: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Three primary colors of light are </w:t>
      </w:r>
      <w:r w:rsidRPr="003269D3">
        <w:rPr>
          <w:rFonts w:ascii="Verdana" w:eastAsia="Times New Roman" w:hAnsi="Verdana" w:cs="Times New Roman"/>
          <w:color w:val="FF0000"/>
          <w:sz w:val="18"/>
          <w:szCs w:val="18"/>
          <w:lang w:val="en-US" w:eastAsia="ru-RU"/>
        </w:rPr>
        <w:t>red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, </w:t>
      </w:r>
      <w:r w:rsidRPr="003269D3">
        <w:rPr>
          <w:rFonts w:ascii="Verdana" w:eastAsia="Times New Roman" w:hAnsi="Verdana" w:cs="Times New Roman"/>
          <w:color w:val="00FF00"/>
          <w:sz w:val="18"/>
          <w:szCs w:val="18"/>
          <w:lang w:val="en-US" w:eastAsia="ru-RU"/>
        </w:rPr>
        <w:t>green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 and </w:t>
      </w:r>
      <w:r w:rsidRPr="003269D3">
        <w:rPr>
          <w:rFonts w:ascii="Verdana" w:eastAsia="Times New Roman" w:hAnsi="Verdana" w:cs="Times New Roman"/>
          <w:color w:val="0000FF"/>
          <w:sz w:val="18"/>
          <w:szCs w:val="18"/>
          <w:lang w:val="en-US" w:eastAsia="ru-RU"/>
        </w:rPr>
        <w:t>blue</w:t>
      </w: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.</w:t>
      </w:r>
    </w:p>
    <w:p w:rsidR="003269D3" w:rsidRPr="003269D3" w:rsidRDefault="003269D3" w:rsidP="003269D3">
      <w:pPr>
        <w:pBdr>
          <w:top w:val="single" w:sz="6" w:space="6" w:color="000000"/>
          <w:left w:val="single" w:sz="6" w:space="6" w:color="000000"/>
          <w:bottom w:val="single" w:sz="6" w:space="6" w:color="000000"/>
          <w:right w:val="single" w:sz="6" w:space="6" w:color="000000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The quick brown fox jumps over the lazy dog.</w:t>
      </w:r>
    </w:p>
    <w:tbl>
      <w:tblPr>
        <w:tblW w:w="993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24"/>
        <w:gridCol w:w="7006"/>
      </w:tblGrid>
      <w:tr w:rsidR="003269D3" w:rsidRPr="003269D3" w:rsidTr="003269D3">
        <w:tc>
          <w:tcPr>
            <w:tcW w:w="28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AAA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jc w:val="center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column 1</w:t>
            </w:r>
          </w:p>
        </w:tc>
        <w:tc>
          <w:tcPr>
            <w:tcW w:w="69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3269D3" w:rsidRPr="003269D3" w:rsidRDefault="003269D3" w:rsidP="003269D3">
            <w:pPr>
              <w:spacing w:after="240" w:line="240" w:lineRule="auto"/>
              <w:jc w:val="center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3269D3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column 2</w:t>
            </w:r>
          </w:p>
        </w:tc>
      </w:tr>
    </w:tbl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2"/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eastAsia="ru-RU"/>
        </w:rPr>
      </w:pPr>
      <w:bookmarkStart w:id="23" w:name="Allowed-CSS-properties"/>
      <w:bookmarkEnd w:id="23"/>
      <w:r w:rsidRPr="003269D3">
        <w:rPr>
          <w:rFonts w:ascii="Trebuchet MS" w:eastAsia="Times New Roman" w:hAnsi="Trebuchet MS" w:cs="Times New Roman"/>
          <w:b/>
          <w:bCs/>
          <w:color w:val="606060"/>
          <w:sz w:val="20"/>
          <w:szCs w:val="20"/>
          <w:lang w:eastAsia="ru-RU"/>
        </w:rPr>
        <w:t>Allowed CSS properties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Redmine allows the following properties. Other properties are not allowed for security reasons (see </w:t>
      </w:r>
      <w:hyperlink r:id="rId57" w:tooltip="Disable textile inline styles to prevent XSS attacks (#2377).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val="en-US" w:eastAsia="ru-RU"/>
          </w:rPr>
          <w:t>r2192</w:t>
        </w:r>
      </w:hyperlink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).</w:t>
      </w:r>
    </w:p>
    <w:p w:rsidR="003269D3" w:rsidRPr="003269D3" w:rsidRDefault="003269D3" w:rsidP="003269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background</w:t>
      </w:r>
    </w:p>
    <w:p w:rsidR="003269D3" w:rsidRPr="003269D3" w:rsidRDefault="003269D3" w:rsidP="003269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background-*</w:t>
      </w:r>
    </w:p>
    <w:p w:rsidR="003269D3" w:rsidRPr="003269D3" w:rsidRDefault="003269D3" w:rsidP="003269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border</w:t>
      </w:r>
    </w:p>
    <w:p w:rsidR="003269D3" w:rsidRPr="003269D3" w:rsidRDefault="003269D3" w:rsidP="003269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border-*</w:t>
      </w:r>
    </w:p>
    <w:p w:rsidR="003269D3" w:rsidRPr="003269D3" w:rsidRDefault="003269D3" w:rsidP="003269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color</w:t>
      </w:r>
    </w:p>
    <w:p w:rsidR="003269D3" w:rsidRPr="003269D3" w:rsidRDefault="003269D3" w:rsidP="003269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float</w:t>
      </w:r>
    </w:p>
    <w:p w:rsidR="003269D3" w:rsidRPr="003269D3" w:rsidRDefault="003269D3" w:rsidP="003269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font</w:t>
      </w:r>
    </w:p>
    <w:p w:rsidR="003269D3" w:rsidRPr="003269D3" w:rsidRDefault="003269D3" w:rsidP="003269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font-*</w:t>
      </w:r>
    </w:p>
    <w:p w:rsidR="003269D3" w:rsidRPr="003269D3" w:rsidRDefault="003269D3" w:rsidP="003269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height</w:t>
      </w:r>
    </w:p>
    <w:p w:rsidR="003269D3" w:rsidRPr="003269D3" w:rsidRDefault="003269D3" w:rsidP="003269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margin</w:t>
      </w:r>
    </w:p>
    <w:p w:rsidR="003269D3" w:rsidRPr="003269D3" w:rsidRDefault="003269D3" w:rsidP="003269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margin-*</w:t>
      </w:r>
    </w:p>
    <w:p w:rsidR="003269D3" w:rsidRPr="003269D3" w:rsidRDefault="003269D3" w:rsidP="003269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max-height</w:t>
      </w:r>
    </w:p>
    <w:p w:rsidR="003269D3" w:rsidRPr="003269D3" w:rsidRDefault="003269D3" w:rsidP="003269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max-width</w:t>
      </w:r>
    </w:p>
    <w:p w:rsidR="003269D3" w:rsidRPr="003269D3" w:rsidRDefault="003269D3" w:rsidP="003269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min-height</w:t>
      </w:r>
    </w:p>
    <w:p w:rsidR="003269D3" w:rsidRPr="003269D3" w:rsidRDefault="003269D3" w:rsidP="003269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min-width</w:t>
      </w:r>
    </w:p>
    <w:p w:rsidR="003269D3" w:rsidRPr="003269D3" w:rsidRDefault="003269D3" w:rsidP="003269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padding</w:t>
      </w:r>
    </w:p>
    <w:p w:rsidR="003269D3" w:rsidRPr="003269D3" w:rsidRDefault="003269D3" w:rsidP="003269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padding-*</w:t>
      </w:r>
    </w:p>
    <w:p w:rsidR="003269D3" w:rsidRPr="003269D3" w:rsidRDefault="003269D3" w:rsidP="003269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text</w:t>
      </w:r>
    </w:p>
    <w:p w:rsidR="003269D3" w:rsidRPr="003269D3" w:rsidRDefault="003269D3" w:rsidP="003269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text-*</w:t>
      </w:r>
    </w:p>
    <w:p w:rsidR="003269D3" w:rsidRPr="003269D3" w:rsidRDefault="003269D3" w:rsidP="003269D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width</w:t>
      </w:r>
    </w:p>
    <w:p w:rsidR="003269D3" w:rsidRPr="003269D3" w:rsidRDefault="003269D3" w:rsidP="003269D3">
      <w:pPr>
        <w:shd w:val="clear" w:color="auto" w:fill="FFFFFF"/>
        <w:spacing w:after="150" w:line="240" w:lineRule="auto"/>
        <w:ind w:left="-300"/>
        <w:outlineLvl w:val="1"/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</w:pPr>
      <w:bookmarkStart w:id="24" w:name="Translation"/>
      <w:bookmarkEnd w:id="24"/>
      <w:r w:rsidRPr="003269D3">
        <w:rPr>
          <w:rFonts w:ascii="Trebuchet MS" w:eastAsia="Times New Roman" w:hAnsi="Trebuchet MS" w:cs="Times New Roman"/>
          <w:b/>
          <w:bCs/>
          <w:color w:val="606060"/>
          <w:spacing w:val="-15"/>
          <w:sz w:val="24"/>
          <w:szCs w:val="24"/>
          <w:lang w:eastAsia="ru-RU"/>
        </w:rPr>
        <w:t>Translation</w:t>
      </w:r>
    </w:p>
    <w:p w:rsidR="003269D3" w:rsidRPr="003269D3" w:rsidRDefault="003269D3" w:rsidP="003269D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</w:pPr>
      <w:r w:rsidRPr="003269D3">
        <w:rPr>
          <w:rFonts w:ascii="Verdana" w:eastAsia="Times New Roman" w:hAnsi="Verdana" w:cs="Times New Roman"/>
          <w:color w:val="484848"/>
          <w:sz w:val="18"/>
          <w:szCs w:val="18"/>
          <w:lang w:val="en-US" w:eastAsia="ru-RU"/>
        </w:rPr>
        <w:t>Note that the following translations may not be up to date. Please refer to the original english documentation if needed.</w:t>
      </w:r>
    </w:p>
    <w:p w:rsidR="003269D3" w:rsidRPr="003269D3" w:rsidRDefault="003269D3" w:rsidP="003269D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hyperlink r:id="rId58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ru-RU"/>
          </w:rPr>
          <w:t>Português Brasileiro</w:t>
        </w:r>
      </w:hyperlink>
    </w:p>
    <w:p w:rsidR="003269D3" w:rsidRPr="003269D3" w:rsidRDefault="003269D3" w:rsidP="003269D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hyperlink r:id="rId59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ru-RU"/>
          </w:rPr>
          <w:t>Русский</w:t>
        </w:r>
      </w:hyperlink>
    </w:p>
    <w:p w:rsidR="003269D3" w:rsidRPr="003269D3" w:rsidRDefault="003269D3" w:rsidP="003269D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hyperlink r:id="rId60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ru-RU"/>
          </w:rPr>
          <w:t>French</w:t>
        </w:r>
      </w:hyperlink>
    </w:p>
    <w:p w:rsidR="003269D3" w:rsidRPr="003269D3" w:rsidRDefault="003269D3" w:rsidP="003269D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hyperlink r:id="rId61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ru-RU"/>
          </w:rPr>
          <w:t>Korean</w:t>
        </w:r>
      </w:hyperlink>
    </w:p>
    <w:p w:rsidR="003269D3" w:rsidRPr="003269D3" w:rsidRDefault="003269D3" w:rsidP="003269D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hyperlink r:id="rId62" w:history="1">
        <w:r w:rsidRPr="003269D3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ru-RU"/>
          </w:rPr>
          <w:t>Türkçe</w:t>
        </w:r>
      </w:hyperlink>
    </w:p>
    <w:p w:rsidR="003269D3" w:rsidRPr="003269D3" w:rsidRDefault="003269D3" w:rsidP="003269D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hyperlink r:id="rId63" w:history="1">
        <w:r w:rsidRPr="003269D3">
          <w:rPr>
            <w:rFonts w:ascii="MS Gothic" w:eastAsia="MS Gothic" w:hAnsi="MS Gothic" w:cs="MS Gothic" w:hint="eastAsia"/>
            <w:color w:val="116699"/>
            <w:sz w:val="18"/>
            <w:szCs w:val="18"/>
            <w:u w:val="single"/>
            <w:lang w:eastAsia="ru-RU"/>
          </w:rPr>
          <w:t>繁體中文</w:t>
        </w:r>
      </w:hyperlink>
    </w:p>
    <w:p w:rsidR="003269D3" w:rsidRPr="003269D3" w:rsidRDefault="003269D3" w:rsidP="003269D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hyperlink r:id="rId64" w:history="1">
        <w:r w:rsidRPr="003269D3">
          <w:rPr>
            <w:rFonts w:ascii="Microsoft JhengHei" w:eastAsia="Microsoft JhengHei" w:hAnsi="Microsoft JhengHei" w:cs="Microsoft JhengHei" w:hint="eastAsia"/>
            <w:color w:val="116699"/>
            <w:sz w:val="18"/>
            <w:szCs w:val="18"/>
            <w:u w:val="single"/>
            <w:lang w:eastAsia="ru-RU"/>
          </w:rPr>
          <w:t>简体中文</w:t>
        </w:r>
      </w:hyperlink>
    </w:p>
    <w:p w:rsidR="00370C8D" w:rsidRDefault="00370C8D">
      <w:bookmarkStart w:id="25" w:name="_GoBack"/>
      <w:bookmarkEnd w:id="25"/>
    </w:p>
    <w:sectPr w:rsidR="00370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0D3E"/>
    <w:multiLevelType w:val="multilevel"/>
    <w:tmpl w:val="7B6C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46BB9"/>
    <w:multiLevelType w:val="multilevel"/>
    <w:tmpl w:val="E6A4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C4B9C"/>
    <w:multiLevelType w:val="multilevel"/>
    <w:tmpl w:val="B922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86CDB"/>
    <w:multiLevelType w:val="multilevel"/>
    <w:tmpl w:val="ADA0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86EF8"/>
    <w:multiLevelType w:val="multilevel"/>
    <w:tmpl w:val="BFC0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95534"/>
    <w:multiLevelType w:val="multilevel"/>
    <w:tmpl w:val="C8EA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A5A7B"/>
    <w:multiLevelType w:val="multilevel"/>
    <w:tmpl w:val="BA9C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C7D33"/>
    <w:multiLevelType w:val="multilevel"/>
    <w:tmpl w:val="AAB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A60F3"/>
    <w:multiLevelType w:val="multilevel"/>
    <w:tmpl w:val="1F0A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B58BE"/>
    <w:multiLevelType w:val="multilevel"/>
    <w:tmpl w:val="755C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87DAE"/>
    <w:multiLevelType w:val="multilevel"/>
    <w:tmpl w:val="8636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7247E"/>
    <w:multiLevelType w:val="multilevel"/>
    <w:tmpl w:val="4272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346EE"/>
    <w:multiLevelType w:val="multilevel"/>
    <w:tmpl w:val="D744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C7C9E"/>
    <w:multiLevelType w:val="multilevel"/>
    <w:tmpl w:val="30F4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407A9"/>
    <w:multiLevelType w:val="multilevel"/>
    <w:tmpl w:val="14AA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63993"/>
    <w:multiLevelType w:val="multilevel"/>
    <w:tmpl w:val="E34C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237C90"/>
    <w:multiLevelType w:val="multilevel"/>
    <w:tmpl w:val="E392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B6429"/>
    <w:multiLevelType w:val="multilevel"/>
    <w:tmpl w:val="7332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4F3220"/>
    <w:multiLevelType w:val="multilevel"/>
    <w:tmpl w:val="86AC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A55FB0"/>
    <w:multiLevelType w:val="multilevel"/>
    <w:tmpl w:val="7BC2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A23C70"/>
    <w:multiLevelType w:val="multilevel"/>
    <w:tmpl w:val="A232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CA6978"/>
    <w:multiLevelType w:val="multilevel"/>
    <w:tmpl w:val="F330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7E64A1"/>
    <w:multiLevelType w:val="multilevel"/>
    <w:tmpl w:val="94F6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C34644"/>
    <w:multiLevelType w:val="multilevel"/>
    <w:tmpl w:val="DDA8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416DBA"/>
    <w:multiLevelType w:val="multilevel"/>
    <w:tmpl w:val="B486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5D2AD7"/>
    <w:multiLevelType w:val="multilevel"/>
    <w:tmpl w:val="7D42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461CD4"/>
    <w:multiLevelType w:val="multilevel"/>
    <w:tmpl w:val="4FC6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22"/>
  </w:num>
  <w:num w:numId="4">
    <w:abstractNumId w:val="7"/>
  </w:num>
  <w:num w:numId="5">
    <w:abstractNumId w:val="11"/>
  </w:num>
  <w:num w:numId="6">
    <w:abstractNumId w:val="0"/>
  </w:num>
  <w:num w:numId="7">
    <w:abstractNumId w:val="21"/>
  </w:num>
  <w:num w:numId="8">
    <w:abstractNumId w:val="1"/>
  </w:num>
  <w:num w:numId="9">
    <w:abstractNumId w:val="10"/>
  </w:num>
  <w:num w:numId="10">
    <w:abstractNumId w:val="24"/>
  </w:num>
  <w:num w:numId="11">
    <w:abstractNumId w:val="8"/>
  </w:num>
  <w:num w:numId="12">
    <w:abstractNumId w:val="16"/>
  </w:num>
  <w:num w:numId="13">
    <w:abstractNumId w:val="2"/>
  </w:num>
  <w:num w:numId="14">
    <w:abstractNumId w:val="18"/>
  </w:num>
  <w:num w:numId="15">
    <w:abstractNumId w:val="20"/>
  </w:num>
  <w:num w:numId="16">
    <w:abstractNumId w:val="19"/>
  </w:num>
  <w:num w:numId="17">
    <w:abstractNumId w:val="23"/>
  </w:num>
  <w:num w:numId="18">
    <w:abstractNumId w:val="9"/>
  </w:num>
  <w:num w:numId="19">
    <w:abstractNumId w:val="17"/>
  </w:num>
  <w:num w:numId="20">
    <w:abstractNumId w:val="26"/>
  </w:num>
  <w:num w:numId="21">
    <w:abstractNumId w:val="13"/>
  </w:num>
  <w:num w:numId="22">
    <w:abstractNumId w:val="12"/>
  </w:num>
  <w:num w:numId="23">
    <w:abstractNumId w:val="25"/>
  </w:num>
  <w:num w:numId="24">
    <w:abstractNumId w:val="4"/>
  </w:num>
  <w:num w:numId="25">
    <w:abstractNumId w:val="3"/>
  </w:num>
  <w:num w:numId="26">
    <w:abstractNumId w:val="1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E0"/>
    <w:rsid w:val="003269D3"/>
    <w:rsid w:val="00370C8D"/>
    <w:rsid w:val="00B7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98C00-6C6B-4F88-8322-38BA6777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69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269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269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9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69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269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2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269D3"/>
    <w:rPr>
      <w:b/>
      <w:bCs/>
    </w:rPr>
  </w:style>
  <w:style w:type="character" w:styleId="a5">
    <w:name w:val="Hyperlink"/>
    <w:basedOn w:val="a0"/>
    <w:uiPriority w:val="99"/>
    <w:semiHidden/>
    <w:unhideWhenUsed/>
    <w:rsid w:val="003269D3"/>
    <w:rPr>
      <w:color w:val="0000FF"/>
      <w:u w:val="single"/>
    </w:rPr>
  </w:style>
  <w:style w:type="character" w:styleId="a6">
    <w:name w:val="Emphasis"/>
    <w:basedOn w:val="a0"/>
    <w:uiPriority w:val="20"/>
    <w:qFormat/>
    <w:rsid w:val="003269D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26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69D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269D3"/>
    <w:rPr>
      <w:rFonts w:ascii="Courier New" w:eastAsia="Times New Roman" w:hAnsi="Courier New" w:cs="Courier New"/>
      <w:sz w:val="20"/>
      <w:szCs w:val="20"/>
    </w:rPr>
  </w:style>
  <w:style w:type="character" w:customStyle="1" w:styleId="coderay">
    <w:name w:val="coderay"/>
    <w:basedOn w:val="a0"/>
    <w:rsid w:val="003269D3"/>
  </w:style>
  <w:style w:type="character" w:customStyle="1" w:styleId="comment">
    <w:name w:val="comment"/>
    <w:basedOn w:val="a0"/>
    <w:rsid w:val="003269D3"/>
  </w:style>
  <w:style w:type="character" w:customStyle="1" w:styleId="keyword">
    <w:name w:val="keyword"/>
    <w:basedOn w:val="a0"/>
    <w:rsid w:val="003269D3"/>
  </w:style>
  <w:style w:type="character" w:customStyle="1" w:styleId="class">
    <w:name w:val="class"/>
    <w:basedOn w:val="a0"/>
    <w:rsid w:val="003269D3"/>
  </w:style>
  <w:style w:type="character" w:customStyle="1" w:styleId="function">
    <w:name w:val="function"/>
    <w:basedOn w:val="a0"/>
    <w:rsid w:val="003269D3"/>
  </w:style>
  <w:style w:type="character" w:customStyle="1" w:styleId="instance-variable">
    <w:name w:val="instance-variable"/>
    <w:basedOn w:val="a0"/>
    <w:rsid w:val="003269D3"/>
  </w:style>
  <w:style w:type="character" w:customStyle="1" w:styleId="delimiter">
    <w:name w:val="delimiter"/>
    <w:basedOn w:val="a0"/>
    <w:rsid w:val="003269D3"/>
  </w:style>
  <w:style w:type="character" w:customStyle="1" w:styleId="content">
    <w:name w:val="content"/>
    <w:basedOn w:val="a0"/>
    <w:rsid w:val="003269D3"/>
  </w:style>
  <w:style w:type="character" w:customStyle="1" w:styleId="inline-delimiter">
    <w:name w:val="inline-delimiter"/>
    <w:basedOn w:val="a0"/>
    <w:rsid w:val="00326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1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7612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2080783261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  <w:divsChild>
            <w:div w:id="150217176">
              <w:blockQuote w:val="1"/>
              <w:marLeft w:val="0"/>
              <w:marRight w:val="720"/>
              <w:marTop w:val="100"/>
              <w:marBottom w:val="100"/>
              <w:divBdr>
                <w:top w:val="none" w:sz="0" w:space="0" w:color="auto"/>
                <w:left w:val="single" w:sz="18" w:space="7" w:color="E0E0E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edmine.org/projects/redmine/wiki/redmineTextFormattingTextile" TargetMode="External"/><Relationship Id="rId18" Type="http://schemas.openxmlformats.org/officeDocument/2006/relationships/hyperlink" Target="http://www.redmine.org/projects/redmine/wiki/redmineTextFormattingTextile" TargetMode="External"/><Relationship Id="rId26" Type="http://schemas.openxmlformats.org/officeDocument/2006/relationships/hyperlink" Target="http://www.redmine.org/projects/redmine/wiki/redmineTextFormattingTextile" TargetMode="External"/><Relationship Id="rId39" Type="http://schemas.openxmlformats.org/officeDocument/2006/relationships/hyperlink" Target="http://www.redmine.org/issues/124" TargetMode="External"/><Relationship Id="rId21" Type="http://schemas.openxmlformats.org/officeDocument/2006/relationships/hyperlink" Target="http://www.redmine.org/projects/redmine/wiki/redmineTextFormattingTextile" TargetMode="External"/><Relationship Id="rId34" Type="http://schemas.openxmlformats.org/officeDocument/2006/relationships/hyperlink" Target="http://www.redmine.org/projects/redmine/wiki/Guide" TargetMode="External"/><Relationship Id="rId42" Type="http://schemas.openxmlformats.org/officeDocument/2006/relationships/hyperlink" Target="http://www.redmine.org/" TargetMode="External"/><Relationship Id="rId47" Type="http://schemas.openxmlformats.org/officeDocument/2006/relationships/hyperlink" Target="mailto:someone@foo.bar" TargetMode="External"/><Relationship Id="rId50" Type="http://schemas.openxmlformats.org/officeDocument/2006/relationships/hyperlink" Target="mailto:someone@foo.bar?subject=Website%20Help" TargetMode="External"/><Relationship Id="rId55" Type="http://schemas.openxmlformats.org/officeDocument/2006/relationships/hyperlink" Target="http://www.redmine.org/projects/redmine/wiki/RedmineMacros" TargetMode="External"/><Relationship Id="rId63" Type="http://schemas.openxmlformats.org/officeDocument/2006/relationships/hyperlink" Target="http://www.redmine.org/projects/redmine/wiki/TraditionalChineseWikiFormatting" TargetMode="External"/><Relationship Id="rId7" Type="http://schemas.openxmlformats.org/officeDocument/2006/relationships/hyperlink" Target="http://www.redmine.org/issues/1007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edmine.org/projects/redmine/wiki/redmineTextFormattingTextile" TargetMode="External"/><Relationship Id="rId20" Type="http://schemas.openxmlformats.org/officeDocument/2006/relationships/hyperlink" Target="http://www.redmine.org/projects/redmine/wiki/redmineTextFormattingTextile" TargetMode="External"/><Relationship Id="rId29" Type="http://schemas.openxmlformats.org/officeDocument/2006/relationships/hyperlink" Target="http://www.redmine.org/projects/redmine/wiki/redmineTextFormattingTextile" TargetMode="External"/><Relationship Id="rId41" Type="http://schemas.openxmlformats.org/officeDocument/2006/relationships/hyperlink" Target="http://www.redmine.org/issues/26443" TargetMode="External"/><Relationship Id="rId54" Type="http://schemas.openxmlformats.org/officeDocument/2006/relationships/hyperlink" Target="http://www.redmine.org/" TargetMode="External"/><Relationship Id="rId62" Type="http://schemas.openxmlformats.org/officeDocument/2006/relationships/hyperlink" Target="http://www.redmine.org/projects/redmine/wiki/TurkishWikiFormat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edmine.org/issues/6269" TargetMode="External"/><Relationship Id="rId11" Type="http://schemas.openxmlformats.org/officeDocument/2006/relationships/hyperlink" Target="http://www.redmine.org/projects/redmine/wiki/redmineTextFormattingTextile" TargetMode="External"/><Relationship Id="rId24" Type="http://schemas.openxmlformats.org/officeDocument/2006/relationships/hyperlink" Target="http://www.redmine.org/projects/redmine/wiki/redmineTextFormattingTextile" TargetMode="External"/><Relationship Id="rId32" Type="http://schemas.openxmlformats.org/officeDocument/2006/relationships/hyperlink" Target="http://www.redmine.org/projects/redmine/wiki/Guide" TargetMode="External"/><Relationship Id="rId37" Type="http://schemas.openxmlformats.org/officeDocument/2006/relationships/hyperlink" Target="http://www.redmine.org/issues/124" TargetMode="External"/><Relationship Id="rId40" Type="http://schemas.openxmlformats.org/officeDocument/2006/relationships/hyperlink" Target="http://www.redmine.org/projects/redmine/repository/revisions/758" TargetMode="External"/><Relationship Id="rId45" Type="http://schemas.openxmlformats.org/officeDocument/2006/relationships/hyperlink" Target="file:///\\server\share%24" TargetMode="External"/><Relationship Id="rId53" Type="http://schemas.openxmlformats.org/officeDocument/2006/relationships/hyperlink" Target="http://redcloth.org/hobix.com/textile/" TargetMode="External"/><Relationship Id="rId58" Type="http://schemas.openxmlformats.org/officeDocument/2006/relationships/hyperlink" Target="http://www.redmine.org/projects/redmine/wiki/BrRedmineWikiFormatting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www.redmine.org/projects/redmine/wiki/RedmineTextFormattingMarkdown" TargetMode="External"/><Relationship Id="rId15" Type="http://schemas.openxmlformats.org/officeDocument/2006/relationships/hyperlink" Target="http://www.redmine.org/projects/redmine/wiki/redmineTextFormattingTextile" TargetMode="External"/><Relationship Id="rId23" Type="http://schemas.openxmlformats.org/officeDocument/2006/relationships/hyperlink" Target="http://www.redmine.org/projects/redmine/wiki/redmineTextFormattingTextile" TargetMode="External"/><Relationship Id="rId28" Type="http://schemas.openxmlformats.org/officeDocument/2006/relationships/hyperlink" Target="http://www.redmine.org/projects/redmine/wiki/redmineTextFormattingTextile" TargetMode="External"/><Relationship Id="rId36" Type="http://schemas.openxmlformats.org/officeDocument/2006/relationships/hyperlink" Target="http://www.redmine.org/projects/redmine/wiki/Nonexistent_page?parent=RedmineTextFormattingRedmineLinks" TargetMode="External"/><Relationship Id="rId49" Type="http://schemas.openxmlformats.org/officeDocument/2006/relationships/hyperlink" Target="mailto:webmaster@foo.bar?cc=admin@foo.bar" TargetMode="External"/><Relationship Id="rId57" Type="http://schemas.openxmlformats.org/officeDocument/2006/relationships/hyperlink" Target="http://www.redmine.org/projects/redmine/repository/revisions/2192" TargetMode="External"/><Relationship Id="rId61" Type="http://schemas.openxmlformats.org/officeDocument/2006/relationships/hyperlink" Target="http://www.redmine.org/projects/redmine/wiki/KoreanWikiFormatting" TargetMode="External"/><Relationship Id="rId10" Type="http://schemas.openxmlformats.org/officeDocument/2006/relationships/hyperlink" Target="http://www.redmine.org/projects/redmine/wiki/redmineTextFormattingTextile" TargetMode="External"/><Relationship Id="rId19" Type="http://schemas.openxmlformats.org/officeDocument/2006/relationships/hyperlink" Target="http://www.redmine.org/projects/redmine/wiki/redmineTextFormattingTextile" TargetMode="External"/><Relationship Id="rId31" Type="http://schemas.openxmlformats.org/officeDocument/2006/relationships/hyperlink" Target="http://www.redmine.org/projects/redmine/wiki/redmineTextFormattingTextile" TargetMode="External"/><Relationship Id="rId44" Type="http://schemas.openxmlformats.org/officeDocument/2006/relationships/image" Target="media/image1.png"/><Relationship Id="rId52" Type="http://schemas.openxmlformats.org/officeDocument/2006/relationships/hyperlink" Target="http://en.wikipedia.org/wiki/Textile_%28markup_language%29" TargetMode="External"/><Relationship Id="rId60" Type="http://schemas.openxmlformats.org/officeDocument/2006/relationships/hyperlink" Target="http://www.redmine.org/projects/redmine/wiki/FrRedmineWikiFormatting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edmine.org/projects/redmine/wiki/redmineTextFormattingTextile" TargetMode="External"/><Relationship Id="rId14" Type="http://schemas.openxmlformats.org/officeDocument/2006/relationships/hyperlink" Target="http://www.redmine.org/projects/redmine/wiki/redmineTextFormattingTextile" TargetMode="External"/><Relationship Id="rId22" Type="http://schemas.openxmlformats.org/officeDocument/2006/relationships/hyperlink" Target="http://www.redmine.org/projects/redmine/wiki/redmineTextFormattingTextile" TargetMode="External"/><Relationship Id="rId27" Type="http://schemas.openxmlformats.org/officeDocument/2006/relationships/hyperlink" Target="http://www.redmine.org/projects/redmine/wiki/redmineTextFormattingTextile" TargetMode="External"/><Relationship Id="rId30" Type="http://schemas.openxmlformats.org/officeDocument/2006/relationships/hyperlink" Target="http://www.redmine.org/projects/redmine/wiki/redmineTextFormattingTextile" TargetMode="External"/><Relationship Id="rId35" Type="http://schemas.openxmlformats.org/officeDocument/2006/relationships/hyperlink" Target="http://www.redmine.org/projects/redmine/wiki/Guide" TargetMode="External"/><Relationship Id="rId43" Type="http://schemas.openxmlformats.org/officeDocument/2006/relationships/hyperlink" Target="http://www.redmine.org/" TargetMode="External"/><Relationship Id="rId48" Type="http://schemas.openxmlformats.org/officeDocument/2006/relationships/hyperlink" Target="mailto:someone@foo.bar" TargetMode="External"/><Relationship Id="rId56" Type="http://schemas.openxmlformats.org/officeDocument/2006/relationships/hyperlink" Target="http://coderay.rubychan.de/" TargetMode="External"/><Relationship Id="rId64" Type="http://schemas.openxmlformats.org/officeDocument/2006/relationships/hyperlink" Target="http://www.redmine.org/projects/redmine/wiki/SimplifiedChineseWikiFormatting" TargetMode="External"/><Relationship Id="rId8" Type="http://schemas.openxmlformats.org/officeDocument/2006/relationships/hyperlink" Target="http://www.redmine.org/projects/redmine/wiki/redmineTextFormattingTextile" TargetMode="External"/><Relationship Id="rId51" Type="http://schemas.openxmlformats.org/officeDocument/2006/relationships/hyperlink" Target="mailto:someone@foo.bar?subject=Website%20Help&amp;body=My%20problem%20is%2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redmine.org/projects/redmine/wiki/redmineTextFormattingTextile" TargetMode="External"/><Relationship Id="rId17" Type="http://schemas.openxmlformats.org/officeDocument/2006/relationships/hyperlink" Target="http://www.redmine.org/projects/redmine/wiki/redmineTextFormattingTextile" TargetMode="External"/><Relationship Id="rId25" Type="http://schemas.openxmlformats.org/officeDocument/2006/relationships/hyperlink" Target="http://www.redmine.org/projects/redmine/wiki/redmineTextFormattingTextile" TargetMode="External"/><Relationship Id="rId33" Type="http://schemas.openxmlformats.org/officeDocument/2006/relationships/hyperlink" Target="http://www.redmine.org/projects/redmine/wiki/Guide" TargetMode="External"/><Relationship Id="rId38" Type="http://schemas.openxmlformats.org/officeDocument/2006/relationships/hyperlink" Target="http://www.redmine.org/issues/124" TargetMode="External"/><Relationship Id="rId46" Type="http://schemas.openxmlformats.org/officeDocument/2006/relationships/hyperlink" Target="http://www.w3schools.com/tags/ref_urlencode.asp" TargetMode="External"/><Relationship Id="rId59" Type="http://schemas.openxmlformats.org/officeDocument/2006/relationships/hyperlink" Target="http://www.redmine.org/projects/redmine/wiki/RusRedmineTextFormatt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2998</Words>
  <Characters>17090</Characters>
  <Application>Microsoft Office Word</Application>
  <DocSecurity>0</DocSecurity>
  <Lines>142</Lines>
  <Paragraphs>40</Paragraphs>
  <ScaleCrop>false</ScaleCrop>
  <Company/>
  <LinksUpToDate>false</LinksUpToDate>
  <CharactersWithSpaces>20048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2018-10-14T07:59:00Z</dcterms:created>
  <dcterms:modified xsi:type="dcterms:W3CDTF">2018-10-14T07:59:00Z</dcterms:modified>
</cp:coreProperties>
</file>